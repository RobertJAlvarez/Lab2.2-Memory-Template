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DA55" w14:textId="3904889F" w:rsidR="00FB0CF8" w:rsidRDefault="00607A4E">
      <w:r>
        <w:t>CS 3432 – Computer Organization</w:t>
      </w:r>
    </w:p>
    <w:p w14:paraId="635A532A" w14:textId="011C20F5" w:rsidR="009E7CC1" w:rsidRDefault="00607A4E">
      <w:r>
        <w:t>Lab 2</w:t>
      </w:r>
      <w:r w:rsidR="009E7CC1">
        <w:tab/>
      </w:r>
      <w:r w:rsidR="009E7CC1">
        <w:tab/>
      </w:r>
      <w:r w:rsidR="009E7CC1">
        <w:tab/>
      </w:r>
      <w:r w:rsidR="009E7CC1">
        <w:tab/>
      </w:r>
      <w:r w:rsidR="009E7CC1">
        <w:tab/>
      </w:r>
      <w:r w:rsidR="009E7CC1">
        <w:tab/>
      </w:r>
      <w:r w:rsidR="009E7CC1">
        <w:tab/>
      </w:r>
      <w:r w:rsidR="009E7CC1">
        <w:tab/>
      </w:r>
      <w:r w:rsidR="009E7CC1">
        <w:tab/>
        <w:t xml:space="preserve">            Author: Robert Alvarez</w:t>
      </w:r>
    </w:p>
    <w:p w14:paraId="23269F33" w14:textId="77777777" w:rsidR="00607A4E" w:rsidRDefault="00607A4E"/>
    <w:p w14:paraId="087713DF" w14:textId="2A3205EC" w:rsidR="00BD52AB" w:rsidRPr="009E4E1A" w:rsidRDefault="00BD52AB">
      <w:pPr>
        <w:rPr>
          <w:b/>
          <w:bCs/>
          <w:u w:val="single"/>
        </w:rPr>
      </w:pPr>
      <w:r w:rsidRPr="009E4E1A">
        <w:rPr>
          <w:b/>
          <w:bCs/>
          <w:u w:val="single"/>
        </w:rPr>
        <w:t>Instructions:</w:t>
      </w:r>
    </w:p>
    <w:p w14:paraId="62E021D8" w14:textId="08D91C70" w:rsidR="00416D57" w:rsidRDefault="00CB3F6E" w:rsidP="00FD0CF3">
      <w:r>
        <w:t>Assignments</w:t>
      </w:r>
      <w:r w:rsidR="00416D57">
        <w:t xml:space="preserve"> must be submitted through GitHub Classroom. </w:t>
      </w:r>
      <w:r w:rsidR="00E81D2A">
        <w:t>m</w:t>
      </w:r>
      <w:r w:rsidR="00416D57">
        <w:t>ain</w:t>
      </w:r>
      <w:r w:rsidR="00A047AB">
        <w:t>.c</w:t>
      </w:r>
      <w:r w:rsidR="00416D57">
        <w:t xml:space="preserve"> file </w:t>
      </w:r>
      <w:r w:rsidR="00D57B66">
        <w:t>must</w:t>
      </w:r>
      <w:r w:rsidR="00416D57">
        <w:t xml:space="preserve"> contain your name,</w:t>
      </w:r>
      <w:r w:rsidR="00920024">
        <w:t xml:space="preserve"> last modification</w:t>
      </w:r>
      <w:r w:rsidR="00416D57">
        <w:t xml:space="preserve"> date</w:t>
      </w:r>
      <w:r w:rsidR="00920024">
        <w:t>, due date</w:t>
      </w:r>
      <w:r w:rsidR="00416D57">
        <w:t xml:space="preserve">, course, </w:t>
      </w:r>
      <w:r w:rsidR="00075162">
        <w:t xml:space="preserve">and </w:t>
      </w:r>
      <w:r w:rsidR="00416D57">
        <w:t>instructor name. Only assistance from the instructor, TA, or IA will be permitted.</w:t>
      </w:r>
    </w:p>
    <w:p w14:paraId="06A0054B" w14:textId="77777777" w:rsidR="00416D57" w:rsidRDefault="00416D57" w:rsidP="00FD0CF3"/>
    <w:p w14:paraId="46FD4E88" w14:textId="72A7DE3A" w:rsidR="00C27F11" w:rsidRPr="00C27F11" w:rsidRDefault="00C27F11" w:rsidP="00FD0CF3">
      <w:pPr>
        <w:rPr>
          <w:b/>
          <w:bCs/>
          <w:u w:val="single"/>
        </w:rPr>
      </w:pPr>
      <w:r w:rsidRPr="00C27F11">
        <w:rPr>
          <w:b/>
          <w:bCs/>
          <w:u w:val="single"/>
        </w:rPr>
        <w:t>Part 1</w:t>
      </w:r>
      <w:r w:rsidR="00FC1D5E">
        <w:rPr>
          <w:b/>
          <w:bCs/>
          <w:u w:val="single"/>
        </w:rPr>
        <w:t xml:space="preserve"> – </w:t>
      </w:r>
      <w:r w:rsidR="00AA3576">
        <w:rPr>
          <w:b/>
          <w:bCs/>
          <w:u w:val="single"/>
        </w:rPr>
        <w:t xml:space="preserve">Familiarization with </w:t>
      </w:r>
      <w:r w:rsidR="00626671">
        <w:rPr>
          <w:b/>
          <w:bCs/>
          <w:u w:val="single"/>
        </w:rPr>
        <w:t xml:space="preserve">an </w:t>
      </w:r>
      <w:r w:rsidR="007C2C62">
        <w:rPr>
          <w:b/>
          <w:bCs/>
          <w:u w:val="single"/>
        </w:rPr>
        <w:t>array of</w:t>
      </w:r>
      <w:r w:rsidR="00626671">
        <w:rPr>
          <w:b/>
          <w:bCs/>
          <w:u w:val="single"/>
        </w:rPr>
        <w:t xml:space="preserve"> pointers and</w:t>
      </w:r>
      <w:r w:rsidR="007C2C62">
        <w:rPr>
          <w:b/>
          <w:bCs/>
          <w:u w:val="single"/>
        </w:rPr>
        <w:t xml:space="preserve"> characters</w:t>
      </w:r>
      <w:r w:rsidR="00733405">
        <w:rPr>
          <w:b/>
          <w:bCs/>
          <w:u w:val="single"/>
        </w:rPr>
        <w:t>.</w:t>
      </w:r>
    </w:p>
    <w:p w14:paraId="0155FD25" w14:textId="773CF329" w:rsidR="00CB5A7C" w:rsidRDefault="008C1C4A" w:rsidP="00D44F41">
      <w:r>
        <w:t xml:space="preserve">This </w:t>
      </w:r>
      <w:r w:rsidR="00CD7FED">
        <w:t xml:space="preserve">part of the </w:t>
      </w:r>
      <w:r>
        <w:t xml:space="preserve">lab would focus </w:t>
      </w:r>
      <w:r w:rsidR="009A3101">
        <w:t>on</w:t>
      </w:r>
      <w:r>
        <w:t xml:space="preserve"> </w:t>
      </w:r>
      <w:r w:rsidR="0027658E">
        <w:t xml:space="preserve">implementing your own “string.h” library and a tokenize function using some of the </w:t>
      </w:r>
      <w:r w:rsidR="00A32A29">
        <w:t>functions.</w:t>
      </w:r>
    </w:p>
    <w:p w14:paraId="0777B9F0" w14:textId="77777777" w:rsidR="008C1C4A" w:rsidRDefault="008C1C4A" w:rsidP="00D44F41"/>
    <w:p w14:paraId="53416E46" w14:textId="444E5EEA" w:rsidR="00FC699B" w:rsidRDefault="00D10B4D" w:rsidP="00D44F41">
      <w:r>
        <w:t>m</w:t>
      </w:r>
      <w:r w:rsidR="00906D94">
        <w:t>y_</w:t>
      </w:r>
      <w:r>
        <w:t>s</w:t>
      </w:r>
      <w:r w:rsidR="00906D94">
        <w:t>tring</w:t>
      </w:r>
      <w:r w:rsidR="00FC699B">
        <w:t>:</w:t>
      </w:r>
      <w:r w:rsidR="00977C60">
        <w:t xml:space="preserve"> (</w:t>
      </w:r>
      <w:r w:rsidR="00977C60" w:rsidRPr="00D05479">
        <w:rPr>
          <w:highlight w:val="yellow"/>
        </w:rPr>
        <w:t>Not</w:t>
      </w:r>
      <w:r w:rsidR="00915C75" w:rsidRPr="00D05479">
        <w:rPr>
          <w:highlight w:val="yellow"/>
        </w:rPr>
        <w:t>e:</w:t>
      </w:r>
      <w:r w:rsidR="00977C60">
        <w:t xml:space="preserve"> You are not </w:t>
      </w:r>
      <w:r w:rsidR="009372A3">
        <w:t>allowed</w:t>
      </w:r>
      <w:r w:rsidR="00977C60">
        <w:t xml:space="preserve"> to index </w:t>
      </w:r>
      <w:r w:rsidR="00EA4493">
        <w:t>the pointers</w:t>
      </w:r>
      <w:r w:rsidR="00977C60">
        <w:sym w:font="Wingdings" w:char="F04A"/>
      </w:r>
      <w:r w:rsidR="00977C60">
        <w:t>)</w:t>
      </w:r>
      <w:r w:rsidR="00C845A7">
        <w:t xml:space="preserve"> [5 points</w:t>
      </w:r>
      <w:r w:rsidR="00934C5A">
        <w:t xml:space="preserve"> each</w:t>
      </w:r>
      <w:r w:rsidR="00C845A7">
        <w:t>]</w:t>
      </w:r>
    </w:p>
    <w:p w14:paraId="18DCD979" w14:textId="53CF4082" w:rsidR="003A7109" w:rsidRDefault="000344BA" w:rsidP="00FC699B">
      <w:pPr>
        <w:pStyle w:val="ListParagraph"/>
        <w:numPr>
          <w:ilvl w:val="0"/>
          <w:numId w:val="3"/>
        </w:numPr>
      </w:pPr>
      <w:r>
        <w:t>Implement strlen</w:t>
      </w:r>
      <w:r w:rsidR="003A7109">
        <w:t>.</w:t>
      </w:r>
    </w:p>
    <w:p w14:paraId="0D18442C" w14:textId="5A7B1E7F" w:rsidR="00AE4ECB" w:rsidRDefault="001F6CDC" w:rsidP="003A7109">
      <w:pPr>
        <w:pStyle w:val="ListParagraph"/>
        <w:numPr>
          <w:ilvl w:val="1"/>
          <w:numId w:val="3"/>
        </w:numPr>
      </w:pPr>
      <w:r w:rsidRPr="001F6CDC">
        <w:t>size_t str_len(const char *s)</w:t>
      </w:r>
      <w:r>
        <w:t>;</w:t>
      </w:r>
    </w:p>
    <w:p w14:paraId="5CEB4A36" w14:textId="07CE2B76" w:rsidR="00617781" w:rsidRDefault="000344BA" w:rsidP="00FC699B">
      <w:pPr>
        <w:pStyle w:val="ListParagraph"/>
        <w:numPr>
          <w:ilvl w:val="0"/>
          <w:numId w:val="3"/>
        </w:numPr>
      </w:pPr>
      <w:r>
        <w:t xml:space="preserve">Implement </w:t>
      </w:r>
      <w:r w:rsidRPr="001F6CDC">
        <w:t>strcmp</w:t>
      </w:r>
      <w:r w:rsidR="00C11A98">
        <w:t xml:space="preserve"> and strncmp</w:t>
      </w:r>
      <w:r w:rsidR="00617781">
        <w:t>.</w:t>
      </w:r>
    </w:p>
    <w:p w14:paraId="377C1707" w14:textId="6E719A94" w:rsidR="001F6CDC" w:rsidRDefault="001F6CDC" w:rsidP="00617781">
      <w:pPr>
        <w:pStyle w:val="ListParagraph"/>
        <w:numPr>
          <w:ilvl w:val="1"/>
          <w:numId w:val="3"/>
        </w:numPr>
      </w:pPr>
      <w:r w:rsidRPr="001F6CDC">
        <w:t>int str_cmp(const char *s1, const char *s2)</w:t>
      </w:r>
      <w:r>
        <w:t>;</w:t>
      </w:r>
    </w:p>
    <w:p w14:paraId="64DF9790" w14:textId="2CB61149" w:rsidR="001F6CDC" w:rsidRDefault="00573791" w:rsidP="00617781">
      <w:pPr>
        <w:pStyle w:val="ListParagraph"/>
        <w:numPr>
          <w:ilvl w:val="1"/>
          <w:numId w:val="3"/>
        </w:numPr>
      </w:pPr>
      <w:r w:rsidRPr="00573791">
        <w:t>int str_n_cmp(const char *s1, const char *s2, size_t n)</w:t>
      </w:r>
      <w:r>
        <w:t>;</w:t>
      </w:r>
    </w:p>
    <w:p w14:paraId="539FA782" w14:textId="71FE23E9" w:rsidR="00617781" w:rsidRDefault="000344BA" w:rsidP="00FC699B">
      <w:pPr>
        <w:pStyle w:val="ListParagraph"/>
        <w:numPr>
          <w:ilvl w:val="0"/>
          <w:numId w:val="3"/>
        </w:numPr>
      </w:pPr>
      <w:r>
        <w:t>Implement memcpy</w:t>
      </w:r>
      <w:r w:rsidR="00617781">
        <w:t>.</w:t>
      </w:r>
    </w:p>
    <w:p w14:paraId="3E6817D9" w14:textId="70F58C7B" w:rsidR="00E54887" w:rsidRDefault="00E54887" w:rsidP="00617781">
      <w:pPr>
        <w:pStyle w:val="ListParagraph"/>
        <w:numPr>
          <w:ilvl w:val="1"/>
          <w:numId w:val="3"/>
        </w:numPr>
      </w:pPr>
      <w:r w:rsidRPr="00E54887">
        <w:t>void *mem_cpy(void *restrict dst, const void *restrict src, size_t n)</w:t>
      </w:r>
      <w:r>
        <w:t>;</w:t>
      </w:r>
    </w:p>
    <w:p w14:paraId="1A6BC570" w14:textId="402E2856" w:rsidR="00CA5E35" w:rsidRDefault="00CA5E35" w:rsidP="00FC699B">
      <w:pPr>
        <w:pStyle w:val="ListParagraph"/>
        <w:numPr>
          <w:ilvl w:val="0"/>
          <w:numId w:val="3"/>
        </w:numPr>
      </w:pPr>
      <w:r>
        <w:t>Implement strchr.</w:t>
      </w:r>
    </w:p>
    <w:p w14:paraId="0B06C0E0" w14:textId="1FE7CB37" w:rsidR="00E54887" w:rsidRDefault="00E54887" w:rsidP="00CA5E35">
      <w:pPr>
        <w:pStyle w:val="ListParagraph"/>
        <w:numPr>
          <w:ilvl w:val="1"/>
          <w:numId w:val="3"/>
        </w:numPr>
      </w:pPr>
      <w:r w:rsidRPr="00E54887">
        <w:t>char *str_chr(const char *s, int c)</w:t>
      </w:r>
      <w:r>
        <w:t>;</w:t>
      </w:r>
    </w:p>
    <w:p w14:paraId="33EF138C" w14:textId="3F543652" w:rsidR="00493D02" w:rsidRDefault="00493D02" w:rsidP="00FC699B">
      <w:pPr>
        <w:pStyle w:val="ListParagraph"/>
        <w:numPr>
          <w:ilvl w:val="0"/>
          <w:numId w:val="3"/>
        </w:numPr>
      </w:pPr>
      <w:r>
        <w:t>Implement strpbrk.</w:t>
      </w:r>
    </w:p>
    <w:p w14:paraId="0D281EF5" w14:textId="37A79AEC" w:rsidR="00E54887" w:rsidRDefault="004E6DB9" w:rsidP="00493D02">
      <w:pPr>
        <w:pStyle w:val="ListParagraph"/>
        <w:numPr>
          <w:ilvl w:val="1"/>
          <w:numId w:val="3"/>
        </w:numPr>
      </w:pPr>
      <w:r w:rsidRPr="004E6DB9">
        <w:t>char *str_p_brk(const char *s, const char *charset)</w:t>
      </w:r>
      <w:r>
        <w:t>;</w:t>
      </w:r>
    </w:p>
    <w:p w14:paraId="7EBDBC58" w14:textId="13B15397" w:rsidR="001E24D2" w:rsidRDefault="001E24D2" w:rsidP="00FC699B">
      <w:pPr>
        <w:pStyle w:val="ListParagraph"/>
        <w:numPr>
          <w:ilvl w:val="0"/>
          <w:numId w:val="3"/>
        </w:numPr>
      </w:pPr>
      <w:r>
        <w:t>Implement strsep.</w:t>
      </w:r>
    </w:p>
    <w:p w14:paraId="1561B71C" w14:textId="3C96C2D8" w:rsidR="004E6DB9" w:rsidRDefault="004E6DB9" w:rsidP="001E24D2">
      <w:pPr>
        <w:pStyle w:val="ListParagraph"/>
        <w:numPr>
          <w:ilvl w:val="1"/>
          <w:numId w:val="3"/>
        </w:numPr>
      </w:pPr>
      <w:r w:rsidRPr="004E6DB9">
        <w:t>char *str_sep(char **stringp, const char *delim)</w:t>
      </w:r>
      <w:r>
        <w:t>;</w:t>
      </w:r>
    </w:p>
    <w:p w14:paraId="3E7F737A" w14:textId="4FAF3671" w:rsidR="001E24D2" w:rsidRDefault="001E24D2" w:rsidP="00FC699B">
      <w:pPr>
        <w:pStyle w:val="ListParagraph"/>
        <w:numPr>
          <w:ilvl w:val="0"/>
          <w:numId w:val="3"/>
        </w:numPr>
      </w:pPr>
      <w:r>
        <w:t>Implement strca</w:t>
      </w:r>
      <w:r w:rsidR="00447ADC">
        <w:t>t</w:t>
      </w:r>
      <w:r>
        <w:t>.</w:t>
      </w:r>
    </w:p>
    <w:p w14:paraId="11C99553" w14:textId="7BD892AA" w:rsidR="004E6DB9" w:rsidRDefault="004E6DB9" w:rsidP="001E24D2">
      <w:pPr>
        <w:pStyle w:val="ListParagraph"/>
        <w:numPr>
          <w:ilvl w:val="1"/>
          <w:numId w:val="3"/>
        </w:numPr>
      </w:pPr>
      <w:r w:rsidRPr="004E6DB9">
        <w:t>char *str_cat(char *s1, const char *s2)</w:t>
      </w:r>
      <w:r>
        <w:t>;</w:t>
      </w:r>
    </w:p>
    <w:p w14:paraId="665A2CC4" w14:textId="77777777" w:rsidR="00FC699B" w:rsidRDefault="00FC699B" w:rsidP="00FC699B"/>
    <w:p w14:paraId="2B2F2F98" w14:textId="3B9EBD79" w:rsidR="008441E2" w:rsidRDefault="00906D94" w:rsidP="00377B8E">
      <w:r>
        <w:t>Tokenizer</w:t>
      </w:r>
      <w:r w:rsidR="008441E2">
        <w:t>:</w:t>
      </w:r>
      <w:r w:rsidR="008B454C">
        <w:t xml:space="preserve"> [</w:t>
      </w:r>
      <w:r w:rsidR="008F5BC0">
        <w:t>10</w:t>
      </w:r>
      <w:r w:rsidR="00BA1A47">
        <w:t xml:space="preserve"> </w:t>
      </w:r>
      <w:r w:rsidR="008B454C">
        <w:t>points]</w:t>
      </w:r>
    </w:p>
    <w:p w14:paraId="6E29C35C" w14:textId="5F75C80A" w:rsidR="00125F02" w:rsidRDefault="00D653FE" w:rsidP="00377B8E">
      <w:pPr>
        <w:pStyle w:val="ListParagraph"/>
        <w:numPr>
          <w:ilvl w:val="0"/>
          <w:numId w:val="4"/>
        </w:numPr>
      </w:pPr>
      <w:r>
        <w:t xml:space="preserve">Make a function defined as </w:t>
      </w:r>
      <w:r w:rsidR="007B0E42">
        <w:t>“</w:t>
      </w:r>
      <w:r w:rsidR="007B0E42" w:rsidRPr="007B0E42">
        <w:t>char **tokenize(char *str, const char *delims)</w:t>
      </w:r>
      <w:r w:rsidR="007B0E42">
        <w:t>”</w:t>
      </w:r>
      <w:r w:rsidR="00667CFE">
        <w:t>.</w:t>
      </w:r>
    </w:p>
    <w:p w14:paraId="1D773FE6" w14:textId="7A43EA46" w:rsidR="00830B0C" w:rsidRDefault="00667CFE" w:rsidP="00830B0C">
      <w:pPr>
        <w:pStyle w:val="ListParagraph"/>
        <w:numPr>
          <w:ilvl w:val="1"/>
          <w:numId w:val="4"/>
        </w:numPr>
      </w:pPr>
      <w:r>
        <w:t xml:space="preserve">This function </w:t>
      </w:r>
      <w:r w:rsidR="000B7B9E">
        <w:t>takes</w:t>
      </w:r>
      <w:r w:rsidR="005444A1">
        <w:t xml:space="preserve"> </w:t>
      </w:r>
      <w:r w:rsidR="00830B0C">
        <w:t xml:space="preserve">two </w:t>
      </w:r>
      <w:r w:rsidR="005444A1">
        <w:t>pointer</w:t>
      </w:r>
      <w:r w:rsidR="00EE362D">
        <w:t>s</w:t>
      </w:r>
      <w:r w:rsidR="005444A1">
        <w:t xml:space="preserve"> to an array of </w:t>
      </w:r>
      <w:r w:rsidR="0090722B">
        <w:t>null-terminated characters</w:t>
      </w:r>
      <w:r w:rsidR="005444A1">
        <w:t>.</w:t>
      </w:r>
    </w:p>
    <w:p w14:paraId="62B8B086" w14:textId="311949FB" w:rsidR="00BE24A9" w:rsidRDefault="00BE24A9" w:rsidP="00460D94">
      <w:pPr>
        <w:pStyle w:val="ListParagraph"/>
        <w:numPr>
          <w:ilvl w:val="2"/>
          <w:numId w:val="4"/>
        </w:numPr>
      </w:pPr>
      <w:r>
        <w:t>str:</w:t>
      </w:r>
      <w:r w:rsidR="005A2A55">
        <w:t xml:space="preserve"> Array of characters </w:t>
      </w:r>
      <w:r w:rsidR="00460D94">
        <w:t xml:space="preserve">split into tokens </w:t>
      </w:r>
      <w:r w:rsidR="00E23705">
        <w:t>based</w:t>
      </w:r>
      <w:r w:rsidR="00460D94">
        <w:t xml:space="preserve"> on delims </w:t>
      </w:r>
      <w:r w:rsidR="0070484A">
        <w:t>characters</w:t>
      </w:r>
      <w:r w:rsidR="00460D94">
        <w:t>.</w:t>
      </w:r>
    </w:p>
    <w:p w14:paraId="750472ED" w14:textId="61703B2D" w:rsidR="00460D94" w:rsidRDefault="00763E43" w:rsidP="0070484A">
      <w:pPr>
        <w:pStyle w:val="ListParagraph"/>
        <w:numPr>
          <w:ilvl w:val="2"/>
          <w:numId w:val="4"/>
        </w:numPr>
      </w:pPr>
      <w:r>
        <w:t>delims: Array of characters used to split “str.”</w:t>
      </w:r>
    </w:p>
    <w:p w14:paraId="3B6F7663" w14:textId="2609E235" w:rsidR="00013CA0" w:rsidRDefault="008B3695" w:rsidP="00013CA0">
      <w:pPr>
        <w:pStyle w:val="ListParagraph"/>
        <w:numPr>
          <w:ilvl w:val="1"/>
          <w:numId w:val="4"/>
        </w:numPr>
      </w:pPr>
      <w:r>
        <w:t xml:space="preserve">This function makes a </w:t>
      </w:r>
      <w:r w:rsidR="00497842">
        <w:t xml:space="preserve">null-terminated array of character pointers with k, not null pointers where k is defined as the number of times when str[i] == delims[j] where 0 &lt;= i &lt; length of str and p &lt;= j &lt;= length of </w:t>
      </w:r>
      <w:r w:rsidR="00D603BA">
        <w:t>delims</w:t>
      </w:r>
      <w:r w:rsidR="00D83C15">
        <w:t>.</w:t>
      </w:r>
    </w:p>
    <w:p w14:paraId="6066A1DD" w14:textId="3D5CD238" w:rsidR="005C0D6A" w:rsidRDefault="001E526C" w:rsidP="005C0D6A">
      <w:pPr>
        <w:pStyle w:val="ListParagraph"/>
        <w:numPr>
          <w:ilvl w:val="2"/>
          <w:numId w:val="4"/>
        </w:numPr>
      </w:pPr>
      <w:r>
        <w:t>The pointers in the return value most point to memory places in str</w:t>
      </w:r>
      <w:r w:rsidR="007F2FE9">
        <w:t xml:space="preserve">. Therefore, you must </w:t>
      </w:r>
      <w:r w:rsidR="003F3C8D">
        <w:t>terminate each substring null</w:t>
      </w:r>
      <w:r w:rsidR="007F2FE9">
        <w:t xml:space="preserve"> and add a pointer to the beginning of the </w:t>
      </w:r>
      <w:r w:rsidR="00CB1CB9">
        <w:t>substring</w:t>
      </w:r>
      <w:r w:rsidR="00025CD8">
        <w:t xml:space="preserve"> in str.</w:t>
      </w:r>
    </w:p>
    <w:p w14:paraId="5372C2AB" w14:textId="5C1495E3" w:rsidR="00E25EDF" w:rsidRDefault="00E25EDF" w:rsidP="0052726D">
      <w:pPr>
        <w:pStyle w:val="ListParagraph"/>
        <w:ind w:left="0"/>
      </w:pPr>
      <w:r>
        <w:t>Example</w:t>
      </w:r>
      <w:r w:rsidR="00925766">
        <w:t>:</w:t>
      </w:r>
    </w:p>
    <w:p w14:paraId="19684312" w14:textId="132BCF03" w:rsidR="00925766" w:rsidRDefault="00925766" w:rsidP="00BD21A8">
      <w:pPr>
        <w:pStyle w:val="ListParagraph"/>
      </w:pPr>
      <w:r>
        <w:t xml:space="preserve">If </w:t>
      </w:r>
      <w:r w:rsidR="00A7692D">
        <w:t>str starts at 0x100</w:t>
      </w:r>
      <w:r w:rsidR="00001193">
        <w:t>,</w:t>
      </w:r>
      <w:r w:rsidR="00A7692D">
        <w:t xml:space="preserve"> </w:t>
      </w:r>
      <w:r w:rsidR="00001193">
        <w:t xml:space="preserve">in memory, </w:t>
      </w:r>
      <w:r w:rsidR="00A7692D">
        <w:t>with the value of</w:t>
      </w:r>
      <w:r w:rsidR="00263E23">
        <w:t xml:space="preserve"> </w:t>
      </w:r>
      <w:r>
        <w:t>“</w:t>
      </w:r>
      <w:r w:rsidR="00554D8A">
        <w:t>Dodge,</w:t>
      </w:r>
      <w:r w:rsidR="001D6CED">
        <w:t>Challenger.Charger</w:t>
      </w:r>
      <w:r w:rsidR="00554D8A">
        <w:t>/</w:t>
      </w:r>
      <w:r w:rsidR="001D6CED">
        <w:t>Durango</w:t>
      </w:r>
      <w:r>
        <w:t>”</w:t>
      </w:r>
      <w:r w:rsidR="006E5192">
        <w:t xml:space="preserve"> and delims = “,./”</w:t>
      </w:r>
      <w:r w:rsidR="00F20BFB">
        <w:t>. Then, tokenizer(str,delims) must return</w:t>
      </w:r>
      <w:r w:rsidR="003F1BAA">
        <w:t xml:space="preserve"> </w:t>
      </w:r>
      <w:r w:rsidR="00A7692D">
        <w:t>a</w:t>
      </w:r>
      <w:r w:rsidR="009550BA">
        <w:t xml:space="preserve">n array with </w:t>
      </w:r>
      <w:r w:rsidR="007E3161">
        <w:t>pointers pointing to</w:t>
      </w:r>
      <w:r w:rsidR="00BD21A8">
        <w:t xml:space="preserve"> </w:t>
      </w:r>
      <w:r w:rsidR="007E3161">
        <w:t>0x100</w:t>
      </w:r>
      <w:r w:rsidR="00544780">
        <w:t>, 0x106, 0x</w:t>
      </w:r>
      <w:r w:rsidR="00DD5760">
        <w:t>1</w:t>
      </w:r>
      <w:r w:rsidR="00040892">
        <w:t>1</w:t>
      </w:r>
      <w:r w:rsidR="00DD6E82">
        <w:t>1</w:t>
      </w:r>
      <w:r w:rsidR="006F21AA">
        <w:t xml:space="preserve"> and</w:t>
      </w:r>
      <w:r w:rsidR="00DD6E82">
        <w:t xml:space="preserve"> 0x</w:t>
      </w:r>
      <w:r w:rsidR="004A6A9B">
        <w:t>119</w:t>
      </w:r>
      <w:r w:rsidR="00280713">
        <w:t>.</w:t>
      </w:r>
    </w:p>
    <w:p w14:paraId="1C9A073E" w14:textId="77777777" w:rsidR="00925766" w:rsidRDefault="00925766" w:rsidP="0052726D">
      <w:pPr>
        <w:pStyle w:val="ListParagraph"/>
        <w:ind w:left="0"/>
      </w:pPr>
    </w:p>
    <w:p w14:paraId="059B7469" w14:textId="77777777" w:rsidR="00722718" w:rsidRPr="005A1DD9" w:rsidRDefault="008441E2" w:rsidP="00722718">
      <w:r w:rsidRPr="005A1DD9">
        <w:rPr>
          <w:u w:val="single"/>
        </w:rPr>
        <w:t>File/Libraries:</w:t>
      </w:r>
    </w:p>
    <w:p w14:paraId="37CD8143" w14:textId="6D0AC45A" w:rsidR="00722718" w:rsidRDefault="0064440E" w:rsidP="00B048BA">
      <w:pPr>
        <w:pStyle w:val="ListParagraph"/>
        <w:numPr>
          <w:ilvl w:val="0"/>
          <w:numId w:val="7"/>
        </w:numPr>
      </w:pPr>
      <w:r>
        <w:t>my_string.h and my_string.c.</w:t>
      </w:r>
    </w:p>
    <w:p w14:paraId="36A97FF5" w14:textId="294B5BF6" w:rsidR="00CE3442" w:rsidRDefault="00817D4C" w:rsidP="00CE3442">
      <w:pPr>
        <w:pStyle w:val="ListParagraph"/>
        <w:numPr>
          <w:ilvl w:val="0"/>
          <w:numId w:val="7"/>
        </w:numPr>
      </w:pPr>
      <w:r>
        <w:t>tokenizer.</w:t>
      </w:r>
      <w:r w:rsidR="001D13F4">
        <w:t>h</w:t>
      </w:r>
      <w:r>
        <w:t xml:space="preserve"> and tokenizer.</w:t>
      </w:r>
      <w:r w:rsidR="001D13F4">
        <w:t>c.</w:t>
      </w:r>
    </w:p>
    <w:p w14:paraId="1A2E9A46" w14:textId="6B582575" w:rsidR="008441E2" w:rsidRDefault="001918BC" w:rsidP="00506739">
      <w:pPr>
        <w:pStyle w:val="ListParagraph"/>
        <w:numPr>
          <w:ilvl w:val="0"/>
          <w:numId w:val="7"/>
        </w:numPr>
      </w:pPr>
      <w:r>
        <w:t>Makefile.</w:t>
      </w:r>
    </w:p>
    <w:p w14:paraId="6A2857B9" w14:textId="164B0810" w:rsidR="00394CA2" w:rsidRDefault="00B33994" w:rsidP="00394CA2">
      <w:pPr>
        <w:pStyle w:val="ListParagraph"/>
        <w:numPr>
          <w:ilvl w:val="1"/>
          <w:numId w:val="7"/>
        </w:numPr>
      </w:pPr>
      <w:r>
        <w:t>It would</w:t>
      </w:r>
      <w:r w:rsidR="00BF5558">
        <w:t xml:space="preserve"> be provided to you</w:t>
      </w:r>
      <w:r w:rsidR="00A20064">
        <w:t xml:space="preserve"> </w:t>
      </w:r>
      <w:r w:rsidR="00E40160">
        <w:t xml:space="preserve">to compile and link </w:t>
      </w:r>
      <w:r w:rsidR="00173CA1">
        <w:t>main.c with the required files</w:t>
      </w:r>
      <w:r w:rsidR="00D978C0">
        <w:t>.</w:t>
      </w:r>
    </w:p>
    <w:p w14:paraId="338F48C4" w14:textId="77777777" w:rsidR="00D90E20" w:rsidRDefault="00D90E20" w:rsidP="00BF5558"/>
    <w:p w14:paraId="19DF87D2" w14:textId="4C3910BA" w:rsidR="00AC2084" w:rsidRPr="005A1DD9" w:rsidRDefault="000571F2" w:rsidP="0052726D">
      <w:pPr>
        <w:pStyle w:val="ListParagraph"/>
        <w:ind w:left="0"/>
        <w:rPr>
          <w:u w:val="single"/>
        </w:rPr>
      </w:pPr>
      <w:r w:rsidRPr="005A1DD9">
        <w:rPr>
          <w:u w:val="single"/>
        </w:rPr>
        <w:t xml:space="preserve">Permitted </w:t>
      </w:r>
      <w:r w:rsidR="004760A0" w:rsidRPr="005A1DD9">
        <w:rPr>
          <w:u w:val="single"/>
        </w:rPr>
        <w:t xml:space="preserve">standard </w:t>
      </w:r>
      <w:r w:rsidRPr="005A1DD9">
        <w:rPr>
          <w:u w:val="single"/>
        </w:rPr>
        <w:t>l</w:t>
      </w:r>
      <w:r w:rsidR="007E698A" w:rsidRPr="005A1DD9">
        <w:rPr>
          <w:u w:val="single"/>
        </w:rPr>
        <w:t>ibraries:</w:t>
      </w:r>
    </w:p>
    <w:p w14:paraId="2E1D478A" w14:textId="58CC0A08" w:rsidR="001C3323" w:rsidRDefault="00A004CB" w:rsidP="001C3323">
      <w:pPr>
        <w:pStyle w:val="ListParagraph"/>
        <w:numPr>
          <w:ilvl w:val="0"/>
          <w:numId w:val="5"/>
        </w:numPr>
      </w:pPr>
      <w:r>
        <w:t>s</w:t>
      </w:r>
      <w:r w:rsidR="00B06DB1">
        <w:t>tdlib.h</w:t>
      </w:r>
      <w:r w:rsidR="001C3323">
        <w:t xml:space="preserve"> - </w:t>
      </w:r>
      <w:r>
        <w:t>size_t</w:t>
      </w:r>
    </w:p>
    <w:p w14:paraId="4A6BBF89" w14:textId="79845014" w:rsidR="00722ECD" w:rsidRDefault="006E114A" w:rsidP="006E114A">
      <w:pPr>
        <w:ind w:left="360"/>
      </w:pPr>
      <w:r>
        <w:t xml:space="preserve">No </w:t>
      </w:r>
      <w:r w:rsidR="003B18CC">
        <w:t>standard C library can be included</w:t>
      </w:r>
      <w:r w:rsidR="00E07861">
        <w:t xml:space="preserve"> if</w:t>
      </w:r>
      <w:r w:rsidR="00B061B9">
        <w:t xml:space="preserve"> you want to use any </w:t>
      </w:r>
      <w:r w:rsidR="00DF7AEC">
        <w:t xml:space="preserve">other </w:t>
      </w:r>
      <w:r w:rsidR="00B061B9">
        <w:t>library</w:t>
      </w:r>
      <w:r w:rsidR="00DF7AEC">
        <w:t xml:space="preserve"> or other variables/functions from stdlib.h</w:t>
      </w:r>
      <w:r w:rsidR="00B061B9">
        <w:t xml:space="preserve">, contact the AI </w:t>
      </w:r>
      <w:r w:rsidR="00982D20">
        <w:t>or</w:t>
      </w:r>
      <w:r w:rsidR="00B061B9">
        <w:t xml:space="preserve"> TA</w:t>
      </w:r>
      <w:r w:rsidR="00BD2086">
        <w:t>,</w:t>
      </w:r>
      <w:r w:rsidR="00B061B9">
        <w:t xml:space="preserve"> </w:t>
      </w:r>
      <w:r w:rsidR="00DB4D58">
        <w:t xml:space="preserve">and we can help you to </w:t>
      </w:r>
      <w:r w:rsidR="0036281F">
        <w:t xml:space="preserve">figure out </w:t>
      </w:r>
      <w:r w:rsidR="00DB4D58">
        <w:t>how to do the same thing without that library</w:t>
      </w:r>
      <w:r w:rsidR="00461D15">
        <w:t xml:space="preserve"> or function</w:t>
      </w:r>
      <w:r w:rsidR="00DB4D58">
        <w:t>.</w:t>
      </w:r>
    </w:p>
    <w:p w14:paraId="0C392F12" w14:textId="77777777" w:rsidR="00091F7E" w:rsidRDefault="00091F7E" w:rsidP="0052726D">
      <w:pPr>
        <w:pStyle w:val="ListParagraph"/>
        <w:ind w:left="0"/>
      </w:pPr>
    </w:p>
    <w:p w14:paraId="0BDCE73A" w14:textId="521BD4FD" w:rsidR="004C3DF0" w:rsidRPr="005A1DD9" w:rsidRDefault="00543809" w:rsidP="0052726D">
      <w:pPr>
        <w:pStyle w:val="ListParagraph"/>
        <w:ind w:left="0"/>
      </w:pPr>
      <w:r w:rsidRPr="005A1DD9">
        <w:rPr>
          <w:u w:val="single"/>
        </w:rPr>
        <w:t>Deadline</w:t>
      </w:r>
      <w:r w:rsidR="0098015E" w:rsidRPr="005A1DD9">
        <w:rPr>
          <w:u w:val="single"/>
        </w:rPr>
        <w:t xml:space="preserve"> (GitHub Classroom)</w:t>
      </w:r>
      <w:r w:rsidRPr="005A1DD9">
        <w:rPr>
          <w:u w:val="single"/>
        </w:rPr>
        <w:t>:</w:t>
      </w:r>
      <w:r w:rsidR="0069352B" w:rsidRPr="005A1DD9">
        <w:t xml:space="preserve"> </w:t>
      </w:r>
      <w:r w:rsidR="008748AD">
        <w:t>February</w:t>
      </w:r>
      <w:r w:rsidR="00DD69A4" w:rsidRPr="005A1DD9">
        <w:t xml:space="preserve"> </w:t>
      </w:r>
      <w:r w:rsidR="008748AD">
        <w:t>7</w:t>
      </w:r>
      <w:r w:rsidR="00F73AD7" w:rsidRPr="005A1DD9">
        <w:rPr>
          <w:vertAlign w:val="superscript"/>
        </w:rPr>
        <w:t>th</w:t>
      </w:r>
      <w:r w:rsidR="0069352B" w:rsidRPr="005A1DD9">
        <w:t>, 2023, by 11:59 pm.</w:t>
      </w:r>
    </w:p>
    <w:p w14:paraId="0252D90F" w14:textId="45465045" w:rsidR="00543809" w:rsidRDefault="000F4BA1" w:rsidP="000F4BA1">
      <w:pPr>
        <w:pStyle w:val="ListParagraph"/>
        <w:numPr>
          <w:ilvl w:val="0"/>
          <w:numId w:val="6"/>
        </w:numPr>
      </w:pPr>
      <w:r>
        <w:t>Source code (</w:t>
      </w:r>
      <w:r w:rsidR="001D1181">
        <w:t xml:space="preserve">Only </w:t>
      </w:r>
      <w:r>
        <w:t xml:space="preserve">.c and .h files, and </w:t>
      </w:r>
      <w:r w:rsidR="001D1181">
        <w:t xml:space="preserve">1 </w:t>
      </w:r>
      <w:r>
        <w:t>Makefile)</w:t>
      </w:r>
    </w:p>
    <w:p w14:paraId="0DF09007" w14:textId="77777777" w:rsidR="000F4BA1" w:rsidRDefault="000F4BA1" w:rsidP="000F4BA1"/>
    <w:p w14:paraId="2C914EAB" w14:textId="5E8487B9" w:rsidR="004C7719" w:rsidRPr="005A1DD9" w:rsidRDefault="004C7719" w:rsidP="000F4BA1">
      <w:r w:rsidRPr="005A1DD9">
        <w:rPr>
          <w:u w:val="single"/>
        </w:rPr>
        <w:t>Grading:</w:t>
      </w:r>
      <w:r w:rsidR="00C81198" w:rsidRPr="005A1DD9">
        <w:t xml:space="preserve"> (Total of </w:t>
      </w:r>
      <w:r w:rsidR="001E34FB" w:rsidRPr="005A1DD9">
        <w:t>4</w:t>
      </w:r>
      <w:r w:rsidR="00FA7C68" w:rsidRPr="005A1DD9">
        <w:t>5</w:t>
      </w:r>
      <w:r w:rsidR="00C81198" w:rsidRPr="005A1DD9">
        <w:t xml:space="preserve"> points)</w:t>
      </w:r>
    </w:p>
    <w:p w14:paraId="04E74EE6" w14:textId="22E2DEE9" w:rsidR="0014619E" w:rsidRDefault="0014619E" w:rsidP="000F4BA1">
      <w:r>
        <w:t xml:space="preserve">Each </w:t>
      </w:r>
      <w:r w:rsidR="008C0EA7">
        <w:t xml:space="preserve">function has the weight </w:t>
      </w:r>
      <w:r w:rsidR="00B748A3">
        <w:t xml:space="preserve">grade </w:t>
      </w:r>
      <w:r w:rsidR="00761AE8">
        <w:t xml:space="preserve">value </w:t>
      </w:r>
      <w:r w:rsidR="008C0EA7">
        <w:t xml:space="preserve">of its implementation. We would run each function 20 times with </w:t>
      </w:r>
      <w:r w:rsidR="009F36BF">
        <w:t>randomly</w:t>
      </w:r>
      <w:r w:rsidR="008C0EA7">
        <w:t xml:space="preserve"> generated values and compare your output with ours. </w:t>
      </w:r>
      <w:r w:rsidR="009F36BF">
        <w:t>Based on the match percentage, it</w:t>
      </w:r>
      <w:r w:rsidR="008C0EA7">
        <w:t xml:space="preserve"> is how much you would get for it. For example, if </w:t>
      </w:r>
      <w:r w:rsidR="0066456F">
        <w:t xml:space="preserve">your </w:t>
      </w:r>
      <w:r w:rsidR="008C0EA7">
        <w:t xml:space="preserve">str_len() </w:t>
      </w:r>
      <w:r w:rsidR="0066456F">
        <w:t xml:space="preserve">output is only correct for 15 out of 20 runs, you would get only (15/20)*5 points = </w:t>
      </w:r>
      <w:r w:rsidR="005C00E1">
        <w:t>3.75 out of the 5 maximum possible.</w:t>
      </w:r>
    </w:p>
    <w:p w14:paraId="7440CADB" w14:textId="77777777" w:rsidR="00D9093E" w:rsidRDefault="00D9093E" w:rsidP="000F4BA1"/>
    <w:p w14:paraId="65265976" w14:textId="1FF0256C" w:rsidR="00B06B3A" w:rsidRPr="00762DB4" w:rsidRDefault="00762DB4" w:rsidP="000F4BA1">
      <w:pPr>
        <w:rPr>
          <w:b/>
          <w:bCs/>
          <w:i/>
          <w:iCs/>
          <w:u w:val="single"/>
        </w:rPr>
      </w:pPr>
      <w:r w:rsidRPr="00762DB4">
        <w:rPr>
          <w:b/>
          <w:bCs/>
          <w:i/>
          <w:iCs/>
          <w:u w:val="single"/>
        </w:rPr>
        <w:t>NOTE:</w:t>
      </w:r>
    </w:p>
    <w:p w14:paraId="241FC24D" w14:textId="3EA11609" w:rsidR="00B06B3A" w:rsidRDefault="00762DB4" w:rsidP="000F4BA1">
      <w:r>
        <w:t xml:space="preserve">Once </w:t>
      </w:r>
      <w:r w:rsidR="005F19D3">
        <w:t xml:space="preserve">the </w:t>
      </w:r>
      <w:r>
        <w:t xml:space="preserve">deadline </w:t>
      </w:r>
      <w:r w:rsidR="005F19D3">
        <w:t>is passed</w:t>
      </w:r>
      <w:r>
        <w:t xml:space="preserve">, the answer for part 1 </w:t>
      </w:r>
      <w:r w:rsidR="005F19D3">
        <w:t>will</w:t>
      </w:r>
      <w:r>
        <w:t xml:space="preserve"> be given so everyone can start part 2 on time. This means that every submission after the deadline would not </w:t>
      </w:r>
      <w:r w:rsidR="005F19D3">
        <w:t>be considered</w:t>
      </w:r>
      <w:r>
        <w:t xml:space="preserve"> and if that was your only submission then you get a zero.</w:t>
      </w:r>
    </w:p>
    <w:p w14:paraId="38C83683" w14:textId="77777777" w:rsidR="00762DB4" w:rsidRDefault="00762DB4" w:rsidP="000F4BA1"/>
    <w:p w14:paraId="6D5A7A77" w14:textId="35A124DA" w:rsidR="00960370" w:rsidRDefault="00701FFE" w:rsidP="000F4BA1">
      <w:pPr>
        <w:rPr>
          <w:b/>
          <w:bCs/>
          <w:u w:val="single"/>
        </w:rPr>
      </w:pPr>
      <w:r>
        <w:rPr>
          <w:b/>
          <w:bCs/>
          <w:u w:val="single"/>
        </w:rPr>
        <w:t>Part 2</w:t>
      </w:r>
      <w:r w:rsidR="00347D47">
        <w:rPr>
          <w:b/>
          <w:bCs/>
          <w:u w:val="single"/>
        </w:rPr>
        <w:t xml:space="preserve"> – Make balance BST from </w:t>
      </w:r>
      <w:r w:rsidR="008E07E8">
        <w:rPr>
          <w:b/>
          <w:bCs/>
          <w:u w:val="single"/>
        </w:rPr>
        <w:t xml:space="preserve">sorted </w:t>
      </w:r>
      <w:r w:rsidR="00347D47">
        <w:rPr>
          <w:b/>
          <w:bCs/>
          <w:u w:val="single"/>
        </w:rPr>
        <w:t>File</w:t>
      </w:r>
      <w:r w:rsidR="00E37E38">
        <w:rPr>
          <w:b/>
          <w:bCs/>
          <w:u w:val="single"/>
        </w:rPr>
        <w:t xml:space="preserve"> lines</w:t>
      </w:r>
      <w:r w:rsidR="00954217">
        <w:rPr>
          <w:b/>
          <w:bCs/>
          <w:u w:val="single"/>
        </w:rPr>
        <w:t>.</w:t>
      </w:r>
    </w:p>
    <w:p w14:paraId="17395FD8" w14:textId="1B335EFA" w:rsidR="00D518AC" w:rsidRDefault="00D518AC" w:rsidP="00D518AC">
      <w:r>
        <w:t xml:space="preserve">A k lines file where each line </w:t>
      </w:r>
      <w:r w:rsidR="005E6609">
        <w:t xml:space="preserve">has the structure “BRAND,MODEL1,MODEL2,…,MODELn\n” would be given to the </w:t>
      </w:r>
      <w:r>
        <w:t xml:space="preserve">main executable as follows: “./main Inventory.txt”. Each line in </w:t>
      </w:r>
      <w:r w:rsidR="005E6609">
        <w:t>the file is ordered</w:t>
      </w:r>
      <w:r>
        <w:t xml:space="preserve"> in lexicographic order using “BRAND</w:t>
      </w:r>
      <w:r w:rsidR="005E6609">
        <w:t>.”</w:t>
      </w:r>
      <w:r>
        <w:t xml:space="preserve"> Also, “BRAND”</w:t>
      </w:r>
      <w:r w:rsidR="005E6609">
        <w:t xml:space="preserve"> and “MODEL” may be repeated between lines</w:t>
      </w:r>
      <w:r>
        <w:t xml:space="preserve"> but not within the line itself. The “int main(int argc, char **argv)“ function in “./main” </w:t>
      </w:r>
      <w:r w:rsidR="005E6609">
        <w:t>must</w:t>
      </w:r>
      <w:r>
        <w:t xml:space="preserve"> do the following:</w:t>
      </w:r>
    </w:p>
    <w:p w14:paraId="0F1EA907" w14:textId="6EE85968" w:rsidR="00D518AC" w:rsidRDefault="00D518AC" w:rsidP="00FE4449">
      <w:pPr>
        <w:pStyle w:val="ListParagraph"/>
        <w:numPr>
          <w:ilvl w:val="0"/>
          <w:numId w:val="9"/>
        </w:numPr>
      </w:pPr>
      <w:r>
        <w:t>Use “</w:t>
      </w:r>
      <w:r w:rsidRPr="00E35E1B">
        <w:t>bst_t *create_bst(FILE *file)</w:t>
      </w:r>
      <w:r>
        <w:t xml:space="preserve">” function </w:t>
      </w:r>
      <w:r w:rsidR="002A1BD8">
        <w:t>declared</w:t>
      </w:r>
      <w:r>
        <w:t xml:space="preserve"> in BST.h to process the file as follows:</w:t>
      </w:r>
    </w:p>
    <w:p w14:paraId="264736EE" w14:textId="1B303137" w:rsidR="00D518AC" w:rsidRDefault="00D518AC" w:rsidP="00FE4449">
      <w:pPr>
        <w:pStyle w:val="ListParagraph"/>
        <w:numPr>
          <w:ilvl w:val="1"/>
          <w:numId w:val="9"/>
        </w:numPr>
      </w:pPr>
      <w:r>
        <w:t xml:space="preserve">Read lines from </w:t>
      </w:r>
      <w:r w:rsidR="00823DD3">
        <w:t xml:space="preserve">a file and make a balance BST where each node has “BRAND” used as a </w:t>
      </w:r>
      <w:r>
        <w:t>“key” and a list of char * call models with all “MODEL”</w:t>
      </w:r>
      <w:r w:rsidR="00555018">
        <w:t xml:space="preserve"> </w:t>
      </w:r>
      <w:r>
        <w:t>s.</w:t>
      </w:r>
    </w:p>
    <w:p w14:paraId="15130395" w14:textId="58FFE401" w:rsidR="00D518AC" w:rsidRDefault="00D518AC" w:rsidP="00FE4449">
      <w:pPr>
        <w:pStyle w:val="ListParagraph"/>
        <w:numPr>
          <w:ilvl w:val="2"/>
          <w:numId w:val="9"/>
        </w:numPr>
      </w:pPr>
      <w:r>
        <w:t xml:space="preserve">Do not implement a </w:t>
      </w:r>
      <w:r w:rsidR="00823DD3">
        <w:t>balanced</w:t>
      </w:r>
      <w:r>
        <w:t xml:space="preserve"> BST algorithm like “AVL Trees” or “Red-Black Trees</w:t>
      </w:r>
      <w:r w:rsidR="00823DD3">
        <w:t>.”</w:t>
      </w:r>
      <w:r>
        <w:t xml:space="preserve"> Instead, by iterating “in order</w:t>
      </w:r>
      <w:r w:rsidR="00823DD3">
        <w:t>,” a sorted array would also make a balanced</w:t>
      </w:r>
      <w:r>
        <w:t xml:space="preserve"> BST.</w:t>
      </w:r>
    </w:p>
    <w:p w14:paraId="157D2AAC" w14:textId="77777777" w:rsidR="00D518AC" w:rsidRDefault="00D518AC" w:rsidP="00FE4449">
      <w:pPr>
        <w:pStyle w:val="ListParagraph"/>
        <w:numPr>
          <w:ilvl w:val="1"/>
          <w:numId w:val="9"/>
        </w:numPr>
      </w:pPr>
      <w:r>
        <w:t>DO NOT hardcode the number of lines in the file.</w:t>
      </w:r>
    </w:p>
    <w:p w14:paraId="7DDABD28" w14:textId="77777777" w:rsidR="00D518AC" w:rsidRDefault="00D518AC" w:rsidP="00FE4449">
      <w:pPr>
        <w:pStyle w:val="ListParagraph"/>
        <w:numPr>
          <w:ilvl w:val="2"/>
          <w:numId w:val="9"/>
        </w:numPr>
      </w:pPr>
      <w:r>
        <w:t>Code would be tested with a different file with different brands, models, number of lines, etc.</w:t>
      </w:r>
    </w:p>
    <w:p w14:paraId="4B979BF8" w14:textId="0EEB41C2" w:rsidR="00D518AC" w:rsidRDefault="00D518AC" w:rsidP="00FE4449">
      <w:pPr>
        <w:pStyle w:val="ListParagraph"/>
        <w:numPr>
          <w:ilvl w:val="0"/>
          <w:numId w:val="9"/>
        </w:numPr>
      </w:pPr>
      <w:r>
        <w:t xml:space="preserve">Once the balance BST has been created, your program </w:t>
      </w:r>
      <w:r w:rsidR="00FB1254">
        <w:t>must</w:t>
      </w:r>
      <w:r>
        <w:t xml:space="preserve"> offer a menu by calling “</w:t>
      </w:r>
      <w:r w:rsidRPr="005B4800">
        <w:t>void print_menu(void)</w:t>
      </w:r>
      <w:r>
        <w:t>”, where we can select any of the following options:</w:t>
      </w:r>
    </w:p>
    <w:p w14:paraId="12475D47" w14:textId="77777777" w:rsidR="00D518AC" w:rsidRDefault="00D518AC" w:rsidP="00FE4449">
      <w:pPr>
        <w:pStyle w:val="ListParagraph"/>
        <w:numPr>
          <w:ilvl w:val="1"/>
          <w:numId w:val="9"/>
        </w:numPr>
      </w:pPr>
      <w:r>
        <w:lastRenderedPageBreak/>
        <w:t>Save BST. [</w:t>
      </w:r>
      <w:r w:rsidRPr="00F700AF">
        <w:t>void write_bst(const bst_t *bst, FILE *file)</w:t>
      </w:r>
      <w:r>
        <w:t>]</w:t>
      </w:r>
    </w:p>
    <w:p w14:paraId="56D21AA6" w14:textId="77777777" w:rsidR="00D518AC" w:rsidRDefault="00D518AC" w:rsidP="00FE4449">
      <w:pPr>
        <w:pStyle w:val="ListParagraph"/>
        <w:numPr>
          <w:ilvl w:val="2"/>
          <w:numId w:val="9"/>
        </w:numPr>
      </w:pPr>
      <w:r>
        <w:t>Ask for a string that represent the file name starting at the current directory and open it.</w:t>
      </w:r>
    </w:p>
    <w:p w14:paraId="55553270" w14:textId="77777777" w:rsidR="00D518AC" w:rsidRDefault="00D518AC" w:rsidP="00FE4449">
      <w:pPr>
        <w:pStyle w:val="ListParagraph"/>
        <w:numPr>
          <w:ilvl w:val="2"/>
          <w:numId w:val="9"/>
        </w:numPr>
      </w:pPr>
      <w:r>
        <w:t>Then, save the current bst with the same format of “BRAND,MODEL1…\n”.</w:t>
      </w:r>
    </w:p>
    <w:p w14:paraId="407CCE40" w14:textId="77777777" w:rsidR="00D518AC" w:rsidRDefault="00D518AC" w:rsidP="00FE4449">
      <w:pPr>
        <w:pStyle w:val="ListParagraph"/>
        <w:numPr>
          <w:ilvl w:val="2"/>
          <w:numId w:val="9"/>
        </w:numPr>
      </w:pPr>
      <w:r>
        <w:t>DO NOT free the bst.</w:t>
      </w:r>
    </w:p>
    <w:p w14:paraId="0F0145BE" w14:textId="77777777" w:rsidR="00D518AC" w:rsidRDefault="00D518AC" w:rsidP="00FE4449">
      <w:pPr>
        <w:pStyle w:val="ListParagraph"/>
        <w:numPr>
          <w:ilvl w:val="1"/>
          <w:numId w:val="9"/>
        </w:numPr>
      </w:pPr>
      <w:r>
        <w:t>Insert. [</w:t>
      </w:r>
      <w:r w:rsidRPr="00FC0B23">
        <w:t xml:space="preserve">int </w:t>
      </w:r>
      <w:r>
        <w:t>add_line_to_bst</w:t>
      </w:r>
      <w:r w:rsidRPr="00FC0B23">
        <w:t>(bst_t *bst, char *line)</w:t>
      </w:r>
      <w:r>
        <w:t>]</w:t>
      </w:r>
    </w:p>
    <w:p w14:paraId="3EDD515B" w14:textId="680C69AF" w:rsidR="00D518AC" w:rsidRDefault="00D518AC" w:rsidP="00FE4449">
      <w:pPr>
        <w:pStyle w:val="ListParagraph"/>
        <w:numPr>
          <w:ilvl w:val="2"/>
          <w:numId w:val="9"/>
        </w:numPr>
      </w:pPr>
      <w:r>
        <w:t>A string with the format “BRAND,MODEL1,…MODELn” would be given</w:t>
      </w:r>
      <w:r w:rsidR="006A57AD">
        <w:t>, and it must be added to the appropriate BST node or created</w:t>
      </w:r>
      <w:r>
        <w:t xml:space="preserve"> a new one if needed.</w:t>
      </w:r>
    </w:p>
    <w:p w14:paraId="4B86E6E6" w14:textId="0FCD1BE5" w:rsidR="00D518AC" w:rsidRDefault="00D518AC" w:rsidP="00FE4449">
      <w:pPr>
        <w:pStyle w:val="ListParagraph"/>
        <w:numPr>
          <w:ilvl w:val="2"/>
          <w:numId w:val="9"/>
        </w:numPr>
      </w:pPr>
      <w:r>
        <w:t xml:space="preserve">BST </w:t>
      </w:r>
      <w:r w:rsidR="006A57AD">
        <w:t>doesn’t have to continue to be balanced</w:t>
      </w:r>
      <w:r>
        <w:t xml:space="preserve"> by the addition of this new information.</w:t>
      </w:r>
    </w:p>
    <w:p w14:paraId="1154F367" w14:textId="77777777" w:rsidR="00D518AC" w:rsidRDefault="00D518AC" w:rsidP="00FE4449">
      <w:pPr>
        <w:pStyle w:val="ListParagraph"/>
        <w:numPr>
          <w:ilvl w:val="2"/>
          <w:numId w:val="9"/>
        </w:numPr>
      </w:pPr>
      <w:r>
        <w:t>Remember, if a model is repeated on the brand, you must only include it once.</w:t>
      </w:r>
    </w:p>
    <w:p w14:paraId="030A74D6" w14:textId="77777777" w:rsidR="00D518AC" w:rsidRDefault="00D518AC" w:rsidP="00FE4449">
      <w:pPr>
        <w:pStyle w:val="ListParagraph"/>
        <w:numPr>
          <w:ilvl w:val="1"/>
          <w:numId w:val="9"/>
        </w:numPr>
      </w:pPr>
      <w:r>
        <w:t>Print BST. [</w:t>
      </w:r>
      <w:r w:rsidRPr="00B24548">
        <w:t>void print_bst(const bst_t *bst)</w:t>
      </w:r>
      <w:r>
        <w:t>]</w:t>
      </w:r>
    </w:p>
    <w:p w14:paraId="4330F4FB" w14:textId="77777777" w:rsidR="00D518AC" w:rsidRDefault="00D518AC" w:rsidP="00FE4449">
      <w:pPr>
        <w:pStyle w:val="ListParagraph"/>
        <w:numPr>
          <w:ilvl w:val="2"/>
          <w:numId w:val="9"/>
        </w:numPr>
      </w:pPr>
      <w:r>
        <w:t>This option would print the BST nodes in ascending order by the module name using the format “BRAND: MODEL1, MODEL2, …, MODELn”.</w:t>
      </w:r>
    </w:p>
    <w:p w14:paraId="483326B7" w14:textId="3423FD18" w:rsidR="00D518AC" w:rsidRDefault="00D518AC" w:rsidP="00FE4449">
      <w:pPr>
        <w:pStyle w:val="ListParagraph"/>
        <w:numPr>
          <w:ilvl w:val="1"/>
          <w:numId w:val="9"/>
        </w:numPr>
      </w:pPr>
      <w:r>
        <w:t xml:space="preserve">Get BST </w:t>
      </w:r>
      <w:r w:rsidR="00D06894">
        <w:t>height</w:t>
      </w:r>
      <w:r>
        <w:t>. [</w:t>
      </w:r>
      <w:r w:rsidRPr="00BF5DC2">
        <w:t>int depth(const bst_t *bst)</w:t>
      </w:r>
      <w:r>
        <w:t>]</w:t>
      </w:r>
    </w:p>
    <w:p w14:paraId="6D6109AD" w14:textId="7A56D8DA" w:rsidR="00D518AC" w:rsidRDefault="00D518AC" w:rsidP="00FE4449">
      <w:pPr>
        <w:pStyle w:val="ListParagraph"/>
        <w:numPr>
          <w:ilvl w:val="2"/>
          <w:numId w:val="9"/>
        </w:numPr>
      </w:pPr>
      <w:r>
        <w:t xml:space="preserve">It must return an integer with the tree </w:t>
      </w:r>
      <w:r w:rsidR="008F11A5">
        <w:t>height</w:t>
      </w:r>
      <w:r>
        <w:t>.</w:t>
      </w:r>
    </w:p>
    <w:p w14:paraId="3EBD31D3" w14:textId="08CBA296" w:rsidR="00D518AC" w:rsidRDefault="00D518AC" w:rsidP="00FE4449">
      <w:pPr>
        <w:pStyle w:val="ListParagraph"/>
        <w:numPr>
          <w:ilvl w:val="1"/>
          <w:numId w:val="9"/>
        </w:numPr>
      </w:pPr>
      <w:r>
        <w:t xml:space="preserve">Get </w:t>
      </w:r>
      <w:r w:rsidR="002E412F">
        <w:t xml:space="preserve">the </w:t>
      </w:r>
      <w:r>
        <w:t>number of nodes in BST. [</w:t>
      </w:r>
      <w:r w:rsidRPr="001D7140">
        <w:t>size_t number_of_nodes(const bst_t *bst)</w:t>
      </w:r>
      <w:r>
        <w:t>]</w:t>
      </w:r>
    </w:p>
    <w:p w14:paraId="7B2D4EC7" w14:textId="77777777" w:rsidR="00D518AC" w:rsidRDefault="00D518AC" w:rsidP="00FE4449">
      <w:pPr>
        <w:pStyle w:val="ListParagraph"/>
        <w:numPr>
          <w:ilvl w:val="2"/>
          <w:numId w:val="9"/>
        </w:numPr>
      </w:pPr>
      <w:r>
        <w:t>It must return an integer with the number of not NULL nodes in the BST.</w:t>
      </w:r>
    </w:p>
    <w:p w14:paraId="14343469" w14:textId="77777777" w:rsidR="00D518AC" w:rsidRDefault="00D518AC" w:rsidP="00FE4449">
      <w:pPr>
        <w:pStyle w:val="ListParagraph"/>
        <w:numPr>
          <w:ilvl w:val="1"/>
          <w:numId w:val="9"/>
        </w:numPr>
      </w:pPr>
      <w:r>
        <w:t>Exit. [</w:t>
      </w:r>
      <w:r w:rsidRPr="001D7140">
        <w:t>void free_bst(bst_t *bst)</w:t>
      </w:r>
      <w:r>
        <w:t>]</w:t>
      </w:r>
    </w:p>
    <w:p w14:paraId="31CB6D3F" w14:textId="77777777" w:rsidR="00D518AC" w:rsidRDefault="00D518AC" w:rsidP="00FE4449">
      <w:pPr>
        <w:pStyle w:val="ListParagraph"/>
        <w:numPr>
          <w:ilvl w:val="2"/>
          <w:numId w:val="9"/>
        </w:numPr>
      </w:pPr>
      <w:r>
        <w:t>Free everything in the heap memory before terminating the program.</w:t>
      </w:r>
    </w:p>
    <w:p w14:paraId="642AE034" w14:textId="77777777" w:rsidR="00D518AC" w:rsidRDefault="00D518AC" w:rsidP="00FE4449">
      <w:pPr>
        <w:pStyle w:val="ListParagraph"/>
        <w:numPr>
          <w:ilvl w:val="2"/>
          <w:numId w:val="9"/>
        </w:numPr>
      </w:pPr>
      <w:r>
        <w:t>Return 0 upon success or 1 if anything fails while freeing the heap memory.</w:t>
      </w:r>
    </w:p>
    <w:p w14:paraId="5BE80E52" w14:textId="77777777" w:rsidR="00D518AC" w:rsidRDefault="00D518AC" w:rsidP="00D518AC"/>
    <w:p w14:paraId="707A3B0D" w14:textId="4E9CAF21" w:rsidR="00D518AC" w:rsidRDefault="00D518AC" w:rsidP="00D518AC">
      <w:r>
        <w:t xml:space="preserve">REMEMBER: If anything goes wrong at any point in the program, EVERYTHING MUST BE FREE FROM HEAP MEMORY. </w:t>
      </w:r>
      <w:r w:rsidR="00BA0B05">
        <w:t>Failing to do so at</w:t>
      </w:r>
      <w:r>
        <w:t xml:space="preserve"> EVERY POSSIBLE FAILING POINT would deduct you 1</w:t>
      </w:r>
      <w:r w:rsidR="00BC5D4D">
        <w:t>5</w:t>
      </w:r>
      <w:r>
        <w:t xml:space="preserve"> points from the final grade.</w:t>
      </w:r>
    </w:p>
    <w:p w14:paraId="1C3844B5" w14:textId="77777777" w:rsidR="00D518AC" w:rsidRDefault="00D518AC" w:rsidP="00D518AC"/>
    <w:p w14:paraId="35B08548" w14:textId="77777777" w:rsidR="00D518AC" w:rsidRPr="00466CD2" w:rsidRDefault="00D518AC" w:rsidP="00D518AC">
      <w:pPr>
        <w:rPr>
          <w:b/>
          <w:bCs/>
          <w:u w:val="single"/>
        </w:rPr>
      </w:pPr>
      <w:r>
        <w:rPr>
          <w:b/>
          <w:bCs/>
          <w:u w:val="single"/>
        </w:rPr>
        <w:t>F</w:t>
      </w:r>
      <w:r w:rsidRPr="00466CD2">
        <w:rPr>
          <w:b/>
          <w:bCs/>
          <w:u w:val="single"/>
        </w:rPr>
        <w:t>ile</w:t>
      </w:r>
      <w:r>
        <w:rPr>
          <w:b/>
          <w:bCs/>
          <w:u w:val="single"/>
        </w:rPr>
        <w:t>/Libraries</w:t>
      </w:r>
      <w:r w:rsidRPr="00466CD2">
        <w:rPr>
          <w:b/>
          <w:bCs/>
          <w:u w:val="single"/>
        </w:rPr>
        <w:t>:</w:t>
      </w:r>
    </w:p>
    <w:p w14:paraId="4FF5F778" w14:textId="4B8B64EF" w:rsidR="00D518AC" w:rsidRDefault="00D518AC" w:rsidP="00FE4449">
      <w:pPr>
        <w:pStyle w:val="ListParagraph"/>
        <w:numPr>
          <w:ilvl w:val="0"/>
          <w:numId w:val="10"/>
        </w:numPr>
      </w:pPr>
      <w:r>
        <w:t>Answers from Lab 2 would be given and needed for this lab.</w:t>
      </w:r>
    </w:p>
    <w:p w14:paraId="2A23880B" w14:textId="6D456ABC" w:rsidR="00D518AC" w:rsidRDefault="00D518AC" w:rsidP="00FE4449">
      <w:pPr>
        <w:pStyle w:val="ListParagraph"/>
        <w:numPr>
          <w:ilvl w:val="0"/>
          <w:numId w:val="10"/>
        </w:numPr>
      </w:pPr>
      <w:r>
        <w:t xml:space="preserve">BST.h and the structure of BST.c </w:t>
      </w:r>
      <w:r w:rsidR="00142748">
        <w:t>have been provided with the function that would be tested</w:t>
      </w:r>
      <w:r>
        <w:t xml:space="preserve"> to grade your lab. Therefore, DO NOT modify function names</w:t>
      </w:r>
      <w:r w:rsidR="00142748">
        <w:t>, or you will</w:t>
      </w:r>
      <w:r>
        <w:t xml:space="preserve"> get a zero from the automatic grading tool.</w:t>
      </w:r>
    </w:p>
    <w:p w14:paraId="3026D27B" w14:textId="278D557C" w:rsidR="00D518AC" w:rsidRDefault="00D518AC" w:rsidP="00FE4449">
      <w:pPr>
        <w:pStyle w:val="ListParagraph"/>
        <w:numPr>
          <w:ilvl w:val="0"/>
          <w:numId w:val="10"/>
        </w:numPr>
      </w:pPr>
      <w:r>
        <w:t xml:space="preserve">Create a Makefile with a target call “main” that </w:t>
      </w:r>
      <w:r w:rsidR="00142748">
        <w:t>makes an executable for “main.c” and links</w:t>
      </w:r>
      <w:r>
        <w:t xml:space="preserve"> all needed files.</w:t>
      </w:r>
    </w:p>
    <w:p w14:paraId="5C659345" w14:textId="29E9704E" w:rsidR="00D518AC" w:rsidRDefault="00D518AC" w:rsidP="00FE4449">
      <w:pPr>
        <w:pStyle w:val="ListParagraph"/>
        <w:numPr>
          <w:ilvl w:val="0"/>
          <w:numId w:val="10"/>
        </w:numPr>
      </w:pPr>
      <w:r>
        <w:t xml:space="preserve">You </w:t>
      </w:r>
      <w:r w:rsidR="003000A8">
        <w:t>can</w:t>
      </w:r>
      <w:r>
        <w:t xml:space="preserve"> make as many .c/.h files and static </w:t>
      </w:r>
      <w:r w:rsidR="003000A8">
        <w:t>functions</w:t>
      </w:r>
      <w:r>
        <w:t xml:space="preserve"> in any file as needed.</w:t>
      </w:r>
    </w:p>
    <w:p w14:paraId="3FCFAF0F" w14:textId="77777777" w:rsidR="00D518AC" w:rsidRDefault="00D518AC" w:rsidP="00D518AC">
      <w:pPr>
        <w:pStyle w:val="ListParagraph"/>
        <w:ind w:left="0"/>
      </w:pPr>
    </w:p>
    <w:p w14:paraId="1D7BA8FE" w14:textId="77777777" w:rsidR="00D518AC" w:rsidRPr="00507FDA" w:rsidRDefault="00D518AC" w:rsidP="00D518AC">
      <w:pPr>
        <w:pStyle w:val="ListParagraph"/>
        <w:ind w:left="0"/>
        <w:rPr>
          <w:u w:val="single"/>
        </w:rPr>
      </w:pPr>
      <w:r w:rsidRPr="00507FDA">
        <w:rPr>
          <w:u w:val="single"/>
        </w:rPr>
        <w:t>Permitted standard libraries:</w:t>
      </w:r>
    </w:p>
    <w:p w14:paraId="7011A01F" w14:textId="564AF41C" w:rsidR="00D518AC" w:rsidRDefault="00D518AC" w:rsidP="00FE4449">
      <w:pPr>
        <w:pStyle w:val="ListParagraph"/>
        <w:numPr>
          <w:ilvl w:val="0"/>
          <w:numId w:val="5"/>
        </w:numPr>
      </w:pPr>
      <w:r>
        <w:t>stdio.h</w:t>
      </w:r>
      <w:r w:rsidR="00FE4449">
        <w:t xml:space="preserve"> – </w:t>
      </w:r>
      <w:r>
        <w:t>FILE</w:t>
      </w:r>
      <w:r w:rsidR="00FE4449">
        <w:t xml:space="preserve">, </w:t>
      </w:r>
      <w:r>
        <w:t>ssize_t</w:t>
      </w:r>
      <w:r w:rsidR="00FE4449">
        <w:t xml:space="preserve">, </w:t>
      </w:r>
      <w:r>
        <w:t>getline(), printf() and fprintf()</w:t>
      </w:r>
    </w:p>
    <w:p w14:paraId="5BC6D49F" w14:textId="79D4A637" w:rsidR="00D518AC" w:rsidRDefault="00D518AC" w:rsidP="009349DE">
      <w:pPr>
        <w:pStyle w:val="ListParagraph"/>
        <w:numPr>
          <w:ilvl w:val="0"/>
          <w:numId w:val="5"/>
        </w:numPr>
      </w:pPr>
      <w:r>
        <w:t>stdlib.h</w:t>
      </w:r>
      <w:r w:rsidR="009349DE">
        <w:t xml:space="preserve"> – </w:t>
      </w:r>
      <w:r>
        <w:t>size_t</w:t>
      </w:r>
      <w:r w:rsidR="009349DE">
        <w:t xml:space="preserve">, </w:t>
      </w:r>
      <w:r>
        <w:t>free(), malloc(), calloc() and realloc().</w:t>
      </w:r>
    </w:p>
    <w:p w14:paraId="75D7B6B1" w14:textId="77777777" w:rsidR="00D518AC" w:rsidRDefault="00D518AC" w:rsidP="00D518AC">
      <w:pPr>
        <w:ind w:left="360"/>
      </w:pPr>
      <w:r>
        <w:t>No other standard C library can be included. If you want to use any other library, contact the AI or TA and we can help you to figure out how to do the same thing without that library or function.</w:t>
      </w:r>
    </w:p>
    <w:p w14:paraId="6F88A9D2" w14:textId="77777777" w:rsidR="00D518AC" w:rsidRDefault="00D518AC" w:rsidP="00D518AC">
      <w:pPr>
        <w:pStyle w:val="ListParagraph"/>
        <w:ind w:left="0"/>
      </w:pPr>
    </w:p>
    <w:p w14:paraId="6E934751" w14:textId="4577E4FF" w:rsidR="00507FDA" w:rsidRDefault="00D518AC" w:rsidP="00507FDA">
      <w:pPr>
        <w:pStyle w:val="ListParagraph"/>
        <w:ind w:left="0"/>
      </w:pPr>
      <w:r w:rsidRPr="00507FDA">
        <w:rPr>
          <w:u w:val="single"/>
        </w:rPr>
        <w:t>Deadline (GitHub Classroom):</w:t>
      </w:r>
      <w:r w:rsidRPr="00507FDA">
        <w:t xml:space="preserve"> </w:t>
      </w:r>
      <w:r w:rsidR="00D00363">
        <w:t>February</w:t>
      </w:r>
      <w:r w:rsidR="009A076E" w:rsidRPr="00507FDA">
        <w:t xml:space="preserve"> </w:t>
      </w:r>
      <w:r w:rsidR="002A47AC">
        <w:t>21</w:t>
      </w:r>
      <w:r w:rsidR="002A47AC" w:rsidRPr="002A47AC">
        <w:rPr>
          <w:vertAlign w:val="superscript"/>
        </w:rPr>
        <w:t>st</w:t>
      </w:r>
      <w:r w:rsidRPr="00507FDA">
        <w:t>, 2023, by 11:59 pm.</w:t>
      </w:r>
    </w:p>
    <w:p w14:paraId="20575179" w14:textId="6B7FC2E7" w:rsidR="00D518AC" w:rsidRDefault="00D518AC" w:rsidP="00507FDA">
      <w:pPr>
        <w:pStyle w:val="ListParagraph"/>
        <w:numPr>
          <w:ilvl w:val="3"/>
          <w:numId w:val="3"/>
        </w:numPr>
      </w:pPr>
      <w:r>
        <w:t>Source code (Only .c and .h files, and 1 Makefile)</w:t>
      </w:r>
    </w:p>
    <w:p w14:paraId="50DD5863" w14:textId="77777777" w:rsidR="00D518AC" w:rsidRDefault="00D518AC" w:rsidP="00D518AC"/>
    <w:p w14:paraId="5694A81A" w14:textId="1D195FFA" w:rsidR="00D518AC" w:rsidRPr="00286176" w:rsidRDefault="00D518AC" w:rsidP="00D518AC">
      <w:r w:rsidRPr="00286176">
        <w:rPr>
          <w:u w:val="single"/>
        </w:rPr>
        <w:lastRenderedPageBreak/>
        <w:t>Grading:</w:t>
      </w:r>
      <w:r w:rsidRPr="00286176">
        <w:t xml:space="preserve"> (Total of </w:t>
      </w:r>
      <w:r w:rsidR="004F6016" w:rsidRPr="00286176">
        <w:t>5</w:t>
      </w:r>
      <w:r w:rsidR="002D0F87" w:rsidRPr="00286176">
        <w:t>5</w:t>
      </w:r>
      <w:r w:rsidRPr="00286176">
        <w:t xml:space="preserve"> points)</w:t>
      </w:r>
    </w:p>
    <w:p w14:paraId="2001DAFE" w14:textId="42014237" w:rsidR="00D518AC" w:rsidRDefault="0082513E" w:rsidP="00D518AC">
      <w:r>
        <w:rPr>
          <w:i/>
          <w:iCs/>
        </w:rPr>
        <w:t>5</w:t>
      </w:r>
      <w:r w:rsidR="00D518AC" w:rsidRPr="00FD3025">
        <w:rPr>
          <w:i/>
          <w:iCs/>
        </w:rPr>
        <w:t xml:space="preserve"> Points</w:t>
      </w:r>
      <w:r w:rsidR="00D518AC">
        <w:t xml:space="preserve">: Compile and generate </w:t>
      </w:r>
      <w:r w:rsidR="004A1CE2">
        <w:t>the main executable by calling “make main” and “make all.”</w:t>
      </w:r>
      <w:r w:rsidR="00D518AC">
        <w:t xml:space="preserve"> Able to run the executable created by typing “./main FILENAME” in </w:t>
      </w:r>
      <w:r w:rsidR="004A1CE2">
        <w:t xml:space="preserve">the </w:t>
      </w:r>
      <w:r w:rsidR="00D518AC">
        <w:t>terminal.</w:t>
      </w:r>
    </w:p>
    <w:p w14:paraId="023B0B2F" w14:textId="0184C47A" w:rsidR="00D518AC" w:rsidRDefault="00B95BA1" w:rsidP="00D518AC">
      <w:r>
        <w:rPr>
          <w:i/>
          <w:iCs/>
        </w:rPr>
        <w:t>3</w:t>
      </w:r>
      <w:r w:rsidR="00D518AC" w:rsidRPr="00FD3025">
        <w:rPr>
          <w:i/>
          <w:iCs/>
        </w:rPr>
        <w:t>0 Points</w:t>
      </w:r>
      <w:r w:rsidR="00D518AC">
        <w:t>: Generate a balance BST when loading the file.</w:t>
      </w:r>
    </w:p>
    <w:p w14:paraId="647BEA9E" w14:textId="6CF8B417" w:rsidR="00F250F3" w:rsidRDefault="00F250F3" w:rsidP="00F250F3">
      <w:r w:rsidRPr="00B548CD">
        <w:rPr>
          <w:i/>
          <w:iCs/>
        </w:rPr>
        <w:t>10 Points</w:t>
      </w:r>
      <w:r>
        <w:t>: New lines are inserted correctly in BST</w:t>
      </w:r>
      <w:r w:rsidR="002467DE">
        <w:t xml:space="preserve"> (b in </w:t>
      </w:r>
      <w:r w:rsidR="004A1CE2">
        <w:t xml:space="preserve">the </w:t>
      </w:r>
      <w:r w:rsidR="002467DE">
        <w:t>menu)</w:t>
      </w:r>
      <w:r>
        <w:t>.</w:t>
      </w:r>
    </w:p>
    <w:p w14:paraId="2E28B370" w14:textId="061195F4" w:rsidR="00D518AC" w:rsidRDefault="00E93EDD" w:rsidP="00D518AC">
      <w:r>
        <w:rPr>
          <w:i/>
          <w:iCs/>
        </w:rPr>
        <w:t>5</w:t>
      </w:r>
      <w:r w:rsidR="00D518AC" w:rsidRPr="00FD3025">
        <w:rPr>
          <w:i/>
          <w:iCs/>
        </w:rPr>
        <w:t xml:space="preserve"> Points</w:t>
      </w:r>
      <w:r w:rsidR="00D518AC">
        <w:t xml:space="preserve">: Free everything from heap memory </w:t>
      </w:r>
      <w:r w:rsidR="00D865FB">
        <w:t xml:space="preserve">when using </w:t>
      </w:r>
      <w:r w:rsidR="00D518AC">
        <w:t>“</w:t>
      </w:r>
      <w:r w:rsidR="00407754">
        <w:t>f</w:t>
      </w:r>
      <w:r w:rsidR="00D518AC">
        <w:t xml:space="preserve">” in </w:t>
      </w:r>
      <w:r w:rsidR="00E2090D">
        <w:t xml:space="preserve">the </w:t>
      </w:r>
      <w:r w:rsidR="00D518AC">
        <w:t>menu.</w:t>
      </w:r>
    </w:p>
    <w:p w14:paraId="6A788D5B" w14:textId="212385E3" w:rsidR="00D518AC" w:rsidRDefault="00E93EDD" w:rsidP="00D518AC">
      <w:r>
        <w:rPr>
          <w:i/>
          <w:iCs/>
        </w:rPr>
        <w:t>5</w:t>
      </w:r>
      <w:r w:rsidR="00D518AC" w:rsidRPr="00FD3025">
        <w:rPr>
          <w:i/>
          <w:iCs/>
        </w:rPr>
        <w:t xml:space="preserve"> Points</w:t>
      </w:r>
      <w:r w:rsidR="00D518AC">
        <w:t xml:space="preserve">: </w:t>
      </w:r>
      <w:r w:rsidR="00573DEA">
        <w:t xml:space="preserve">Save and print </w:t>
      </w:r>
      <w:r w:rsidR="00D518AC">
        <w:t xml:space="preserve">BST </w:t>
      </w:r>
      <w:r w:rsidR="00573DEA">
        <w:t xml:space="preserve">with the same </w:t>
      </w:r>
      <w:r w:rsidR="00C606CA">
        <w:t xml:space="preserve">brand model format </w:t>
      </w:r>
      <w:r w:rsidR="00B03A86">
        <w:t>(</w:t>
      </w:r>
      <w:r w:rsidR="00D518AC">
        <w:t>“</w:t>
      </w:r>
      <w:r w:rsidR="00C606CA">
        <w:t>a</w:t>
      </w:r>
      <w:r w:rsidR="00D518AC">
        <w:t>”</w:t>
      </w:r>
      <w:r w:rsidR="00C606CA">
        <w:t xml:space="preserve"> and “c”</w:t>
      </w:r>
      <w:r w:rsidR="00D518AC">
        <w:t xml:space="preserve"> in </w:t>
      </w:r>
      <w:r w:rsidR="00E2090D">
        <w:t xml:space="preserve">the </w:t>
      </w:r>
      <w:r w:rsidR="00D518AC">
        <w:t>menu</w:t>
      </w:r>
      <w:r w:rsidR="00B03A86">
        <w:t>)</w:t>
      </w:r>
      <w:r w:rsidR="00D518AC">
        <w:t>.</w:t>
      </w:r>
    </w:p>
    <w:p w14:paraId="6E03AC53" w14:textId="38420E64" w:rsidR="00A66974" w:rsidRDefault="008E4CFC" w:rsidP="00D518AC">
      <w:r>
        <w:rPr>
          <w:i/>
          <w:iCs/>
        </w:rPr>
        <w:t>5</w:t>
      </w:r>
      <w:r w:rsidR="00D518AC" w:rsidRPr="00FD3025">
        <w:rPr>
          <w:i/>
          <w:iCs/>
        </w:rPr>
        <w:t xml:space="preserve"> Points</w:t>
      </w:r>
      <w:r w:rsidR="00D518AC">
        <w:t xml:space="preserve">: </w:t>
      </w:r>
      <w:r w:rsidR="00C74D5C">
        <w:t>Correct number of nodes and height (</w:t>
      </w:r>
      <w:r w:rsidR="00D518AC">
        <w:t>“</w:t>
      </w:r>
      <w:r w:rsidR="00FE5CD6">
        <w:t>d</w:t>
      </w:r>
      <w:r w:rsidR="00D518AC">
        <w:t>” and “</w:t>
      </w:r>
      <w:r w:rsidR="00FE5CD6">
        <w:t>e</w:t>
      </w:r>
      <w:r w:rsidR="00D518AC">
        <w:t xml:space="preserve">” </w:t>
      </w:r>
      <w:r w:rsidR="00C74D5C">
        <w:t xml:space="preserve">in </w:t>
      </w:r>
      <w:r w:rsidR="00E2090D">
        <w:t xml:space="preserve">the </w:t>
      </w:r>
      <w:r w:rsidR="00D518AC">
        <w:t>menu</w:t>
      </w:r>
      <w:r w:rsidR="00C74D5C">
        <w:t>)</w:t>
      </w:r>
      <w:r w:rsidR="00D518AC">
        <w:t>.</w:t>
      </w:r>
    </w:p>
    <w:p w14:paraId="239A336F" w14:textId="232CC3F3" w:rsidR="00D518AC" w:rsidRDefault="00D518AC" w:rsidP="00A66974">
      <w:pPr>
        <w:ind w:firstLine="720"/>
      </w:pPr>
      <w:r>
        <w:t>This would be tested multiple times while testing the other menu options.</w:t>
      </w:r>
    </w:p>
    <w:p w14:paraId="4EA448B4" w14:textId="2238DCD3" w:rsidR="00D518AC" w:rsidRDefault="00D518AC" w:rsidP="00D518AC">
      <w:r>
        <w:rPr>
          <w:i/>
          <w:iCs/>
        </w:rPr>
        <w:t>5</w:t>
      </w:r>
      <w:r w:rsidRPr="00072089">
        <w:rPr>
          <w:i/>
          <w:iCs/>
        </w:rPr>
        <w:t xml:space="preserve"> Points</w:t>
      </w:r>
      <w:r>
        <w:t>: Perform every binary search with two parameters instead of three. Only use node and high or node and length instead of node, low</w:t>
      </w:r>
      <w:r w:rsidR="002E0EE9">
        <w:t>,</w:t>
      </w:r>
      <w:r>
        <w:t xml:space="preserve"> and height parameters.</w:t>
      </w:r>
    </w:p>
    <w:p w14:paraId="1E044E9B" w14:textId="77777777" w:rsidR="0034507E" w:rsidRDefault="0034507E" w:rsidP="00D518AC"/>
    <w:p w14:paraId="3CCAAE4A" w14:textId="2DE88EEF" w:rsidR="0034507E" w:rsidRPr="005F0D34" w:rsidRDefault="0034507E" w:rsidP="00D518AC">
      <w:pPr>
        <w:rPr>
          <w:b/>
          <w:bCs/>
        </w:rPr>
      </w:pPr>
      <w:r w:rsidRPr="005F0D34">
        <w:rPr>
          <w:b/>
          <w:bCs/>
        </w:rPr>
        <w:t>Extra credit:</w:t>
      </w:r>
      <w:r w:rsidR="00B618D5" w:rsidRPr="00B618D5">
        <w:t xml:space="preserve"> </w:t>
      </w:r>
      <w:r w:rsidR="0042525A">
        <w:t>(</w:t>
      </w:r>
      <w:r w:rsidR="00B618D5">
        <w:t>25 points</w:t>
      </w:r>
      <w:r w:rsidR="0042525A">
        <w:t>)</w:t>
      </w:r>
    </w:p>
    <w:p w14:paraId="0F8612AF" w14:textId="77777777" w:rsidR="00D518AC" w:rsidRDefault="00D518AC" w:rsidP="00D518AC">
      <w:r>
        <w:rPr>
          <w:i/>
          <w:iCs/>
        </w:rPr>
        <w:t>5</w:t>
      </w:r>
      <w:r w:rsidRPr="0058234F">
        <w:rPr>
          <w:i/>
          <w:iCs/>
        </w:rPr>
        <w:t xml:space="preserve"> Points</w:t>
      </w:r>
      <w:r>
        <w:t>: Makefile is not hardcoded, meaning it uses $@, $&lt;, $^, and ${OBJ} as needed.</w:t>
      </w:r>
    </w:p>
    <w:p w14:paraId="25878FA1" w14:textId="77777777" w:rsidR="00D518AC" w:rsidRDefault="00D518AC" w:rsidP="00D518AC">
      <w:r>
        <w:rPr>
          <w:i/>
          <w:iCs/>
        </w:rPr>
        <w:t>5</w:t>
      </w:r>
      <w:r w:rsidRPr="00737007">
        <w:rPr>
          <w:i/>
          <w:iCs/>
        </w:rPr>
        <w:t xml:space="preserve"> points</w:t>
      </w:r>
      <w:r>
        <w:t>: Retrieve a model using binary search (only use two parameters).</w:t>
      </w:r>
    </w:p>
    <w:p w14:paraId="5C9DD4F9" w14:textId="6F1AD75A" w:rsidR="00D518AC" w:rsidRDefault="00D518AC" w:rsidP="00D518AC">
      <w:pPr>
        <w:ind w:firstLine="720"/>
      </w:pPr>
      <w:r>
        <w:t xml:space="preserve">This would require the models to be </w:t>
      </w:r>
      <w:r w:rsidR="00954192">
        <w:t>always sorted</w:t>
      </w:r>
      <w:r>
        <w:t>.</w:t>
      </w:r>
    </w:p>
    <w:p w14:paraId="2E004B38" w14:textId="77777777" w:rsidR="00D518AC" w:rsidRDefault="00D518AC" w:rsidP="00D518AC">
      <w:r>
        <w:rPr>
          <w:i/>
          <w:iCs/>
        </w:rPr>
        <w:t>5</w:t>
      </w:r>
      <w:r w:rsidRPr="00737007">
        <w:rPr>
          <w:i/>
          <w:iCs/>
        </w:rPr>
        <w:t xml:space="preserve"> points</w:t>
      </w:r>
      <w:r>
        <w:t>: Use efficient array size.</w:t>
      </w:r>
    </w:p>
    <w:p w14:paraId="6306AC57" w14:textId="37942956" w:rsidR="00D518AC" w:rsidRDefault="0038328E" w:rsidP="00084CC4">
      <w:pPr>
        <w:ind w:left="720"/>
      </w:pPr>
      <w:r>
        <w:t>Request memory for only 4</w:t>
      </w:r>
      <w:r w:rsidR="000E3536">
        <w:t xml:space="preserve"> </w:t>
      </w:r>
      <w:r>
        <w:t>pointers</w:t>
      </w:r>
      <w:r w:rsidR="002E0EE9">
        <w:t>; when more is needed,</w:t>
      </w:r>
      <w:r w:rsidR="00D518AC">
        <w:t xml:space="preserve"> use realloc with twice the size.</w:t>
      </w:r>
      <w:r w:rsidR="00084CC4">
        <w:t xml:space="preserve"> </w:t>
      </w:r>
      <w:r w:rsidR="002E0EE9">
        <w:t>Suppose</w:t>
      </w:r>
      <w:r w:rsidR="00D518AC">
        <w:t xml:space="preserve"> </w:t>
      </w:r>
      <w:r w:rsidR="002E0EE9">
        <w:t xml:space="preserve">the </w:t>
      </w:r>
      <w:r w:rsidR="00D518AC">
        <w:t xml:space="preserve">array </w:t>
      </w:r>
      <w:r w:rsidR="002E0EE9">
        <w:t>has</w:t>
      </w:r>
      <w:r w:rsidR="00D518AC">
        <w:t xml:space="preserve"> more </w:t>
      </w:r>
      <w:r w:rsidR="004A3202">
        <w:t>than one fourth</w:t>
      </w:r>
      <w:r w:rsidR="00746724">
        <w:t xml:space="preserve"> of</w:t>
      </w:r>
      <w:r w:rsidR="00D518AC">
        <w:t xml:space="preserve"> the space free, free </w:t>
      </w:r>
      <w:r w:rsidR="00556C02">
        <w:t xml:space="preserve">half </w:t>
      </w:r>
      <w:r w:rsidR="00385670">
        <w:t>the array</w:t>
      </w:r>
      <w:r w:rsidR="00D518AC">
        <w:t>.</w:t>
      </w:r>
    </w:p>
    <w:p w14:paraId="120E715B" w14:textId="77777777" w:rsidR="00D518AC" w:rsidRDefault="00D518AC" w:rsidP="00D518AC">
      <w:r>
        <w:rPr>
          <w:i/>
          <w:iCs/>
        </w:rPr>
        <w:t>10</w:t>
      </w:r>
      <w:r w:rsidRPr="00413CB1">
        <w:rPr>
          <w:i/>
          <w:iCs/>
        </w:rPr>
        <w:t xml:space="preserve"> Points</w:t>
      </w:r>
      <w:r>
        <w:t>: Able to compile every .c file without warnings when the following flags are used:</w:t>
      </w:r>
    </w:p>
    <w:p w14:paraId="4F1F6B2D" w14:textId="77777777" w:rsidR="00D518AC" w:rsidRDefault="00D518AC" w:rsidP="00D518AC">
      <w:pPr>
        <w:ind w:firstLine="720"/>
      </w:pPr>
      <w:r>
        <w:t>-Wall -Wextra -Werror=format-security -Werror=implicit-function-declaration</w:t>
      </w:r>
    </w:p>
    <w:p w14:paraId="035F8341" w14:textId="77777777" w:rsidR="00D518AC" w:rsidRDefault="00D518AC" w:rsidP="00D518AC">
      <w:pPr>
        <w:ind w:firstLine="720"/>
      </w:pPr>
      <w:r>
        <w:t>-Wshadow -Wpointer-arith -Wcast-align -Wstrict-prototypes -Wwrite-strings</w:t>
      </w:r>
    </w:p>
    <w:p w14:paraId="023B094B" w14:textId="77777777" w:rsidR="00D518AC" w:rsidRDefault="00D518AC" w:rsidP="00D518AC">
      <w:pPr>
        <w:ind w:firstLine="720"/>
      </w:pPr>
      <w:r>
        <w:t>-Waggregate-return -Wcast-qual -Wunreachable-code</w:t>
      </w:r>
    </w:p>
    <w:p w14:paraId="2DE029F6" w14:textId="3D9E3858" w:rsidR="00D518AC" w:rsidRDefault="00D518AC" w:rsidP="00D518AC">
      <w:pPr>
        <w:ind w:left="720"/>
      </w:pPr>
      <w:r>
        <w:t>(1 point would be deducted out of the 10 possible for each warning</w:t>
      </w:r>
      <w:r w:rsidR="00935A5E">
        <w:t>; if more than 10 warnings are generated,</w:t>
      </w:r>
      <w:r>
        <w:t xml:space="preserve"> then no points for this section are given).</w:t>
      </w:r>
    </w:p>
    <w:p w14:paraId="00DA13FB" w14:textId="4EDD456D" w:rsidR="00701FFE" w:rsidRPr="00701FFE" w:rsidRDefault="00701FFE" w:rsidP="000F4BA1"/>
    <w:sectPr w:rsidR="00701FFE" w:rsidRPr="0070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D2A"/>
    <w:multiLevelType w:val="hybridMultilevel"/>
    <w:tmpl w:val="51AE1684"/>
    <w:lvl w:ilvl="0" w:tplc="01987962">
      <w:start w:val="1"/>
      <w:numFmt w:val="decimal"/>
      <w:lvlText w:val="%1."/>
      <w:lvlJc w:val="left"/>
      <w:pPr>
        <w:ind w:left="360" w:hanging="360"/>
      </w:pPr>
      <w:rPr>
        <w:rFonts w:hint="default"/>
      </w:rPr>
    </w:lvl>
    <w:lvl w:ilvl="1" w:tplc="26DE90EE">
      <w:start w:val="1"/>
      <w:numFmt w:val="lowerLetter"/>
      <w:lvlText w:val="%2."/>
      <w:lvlJc w:val="left"/>
      <w:pPr>
        <w:ind w:left="720" w:hanging="360"/>
      </w:pPr>
      <w:rPr>
        <w:rFonts w:hint="default"/>
      </w:rPr>
    </w:lvl>
    <w:lvl w:ilvl="2" w:tplc="6DB64D42">
      <w:start w:val="1"/>
      <w:numFmt w:val="lowerRoman"/>
      <w:lvlText w:val="%3."/>
      <w:lvlJc w:val="right"/>
      <w:pPr>
        <w:ind w:left="1080" w:hanging="144"/>
      </w:pPr>
      <w:rPr>
        <w:rFonts w:hint="default"/>
      </w:rPr>
    </w:lvl>
    <w:lvl w:ilvl="3" w:tplc="EDBE30EE">
      <w:start w:val="1"/>
      <w:numFmt w:val="decimal"/>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12120"/>
    <w:multiLevelType w:val="hybridMultilevel"/>
    <w:tmpl w:val="A63605E2"/>
    <w:lvl w:ilvl="0" w:tplc="58F8A23A">
      <w:start w:val="1"/>
      <w:numFmt w:val="decimal"/>
      <w:lvlText w:val="%1."/>
      <w:lvlJc w:val="left"/>
      <w:pPr>
        <w:ind w:left="360" w:hanging="360"/>
      </w:pPr>
      <w:rPr>
        <w:rFonts w:hint="default"/>
      </w:rPr>
    </w:lvl>
    <w:lvl w:ilvl="1" w:tplc="1B0A982E">
      <w:start w:val="1"/>
      <w:numFmt w:val="lowerLetter"/>
      <w:lvlText w:val="%2."/>
      <w:lvlJc w:val="left"/>
      <w:pPr>
        <w:ind w:left="720" w:hanging="360"/>
      </w:pPr>
      <w:rPr>
        <w:rFonts w:hint="default"/>
      </w:rPr>
    </w:lvl>
    <w:lvl w:ilvl="2" w:tplc="1EB44344">
      <w:start w:val="1"/>
      <w:numFmt w:val="lowerRoman"/>
      <w:lvlText w:val="%3."/>
      <w:lvlJc w:val="right"/>
      <w:pPr>
        <w:ind w:left="10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4951B5"/>
    <w:multiLevelType w:val="hybridMultilevel"/>
    <w:tmpl w:val="BB762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E188D"/>
    <w:multiLevelType w:val="hybridMultilevel"/>
    <w:tmpl w:val="A63605E2"/>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rPr>
        <w:rFonts w:hint="default"/>
      </w:rPr>
    </w:lvl>
    <w:lvl w:ilvl="2" w:tplc="FFFFFFFF">
      <w:start w:val="1"/>
      <w:numFmt w:val="lowerRoman"/>
      <w:lvlText w:val="%3."/>
      <w:lvlJc w:val="right"/>
      <w:pPr>
        <w:ind w:left="10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B9E74D6"/>
    <w:multiLevelType w:val="multilevel"/>
    <w:tmpl w:val="F0EE7A16"/>
    <w:styleLink w:val="CurrentList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52E458D"/>
    <w:multiLevelType w:val="hybridMultilevel"/>
    <w:tmpl w:val="36ACE842"/>
    <w:lvl w:ilvl="0" w:tplc="3DA2C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C402CD"/>
    <w:multiLevelType w:val="hybridMultilevel"/>
    <w:tmpl w:val="43907AE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rPr>
        <w:rFonts w:hint="default"/>
      </w:rPr>
    </w:lvl>
    <w:lvl w:ilvl="2" w:tplc="FFFFFFFF">
      <w:start w:val="1"/>
      <w:numFmt w:val="lowerRoman"/>
      <w:lvlText w:val="%3."/>
      <w:lvlJc w:val="right"/>
      <w:pPr>
        <w:ind w:left="1080" w:hanging="144"/>
      </w:pPr>
      <w:rPr>
        <w:rFonts w:hint="default"/>
      </w:rPr>
    </w:lvl>
    <w:lvl w:ilvl="3" w:tplc="FFFFFFFF">
      <w:start w:val="1"/>
      <w:numFmt w:val="decimal"/>
      <w:lvlText w:val="%4."/>
      <w:lvlJc w:val="left"/>
      <w:pPr>
        <w:ind w:left="1584"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FB4842"/>
    <w:multiLevelType w:val="hybridMultilevel"/>
    <w:tmpl w:val="4F8E6026"/>
    <w:lvl w:ilvl="0" w:tplc="90547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66139"/>
    <w:multiLevelType w:val="hybridMultilevel"/>
    <w:tmpl w:val="C6842F6A"/>
    <w:lvl w:ilvl="0" w:tplc="C0D0804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503FF"/>
    <w:multiLevelType w:val="hybridMultilevel"/>
    <w:tmpl w:val="49743EBA"/>
    <w:lvl w:ilvl="0" w:tplc="0409000F">
      <w:start w:val="1"/>
      <w:numFmt w:val="decimal"/>
      <w:lvlText w:val="%1."/>
      <w:lvlJc w:val="left"/>
      <w:pPr>
        <w:ind w:left="360" w:hanging="360"/>
      </w:pPr>
    </w:lvl>
    <w:lvl w:ilvl="1" w:tplc="0F5EE412">
      <w:start w:val="1"/>
      <w:numFmt w:val="lowerLetter"/>
      <w:lvlText w:val="%2."/>
      <w:lvlJc w:val="left"/>
      <w:pPr>
        <w:ind w:left="72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2984504">
    <w:abstractNumId w:val="5"/>
  </w:num>
  <w:num w:numId="2" w16cid:durableId="1611860137">
    <w:abstractNumId w:val="2"/>
  </w:num>
  <w:num w:numId="3" w16cid:durableId="1298757914">
    <w:abstractNumId w:val="0"/>
  </w:num>
  <w:num w:numId="4" w16cid:durableId="1122305276">
    <w:abstractNumId w:val="1"/>
  </w:num>
  <w:num w:numId="5" w16cid:durableId="1145512907">
    <w:abstractNumId w:val="8"/>
  </w:num>
  <w:num w:numId="6" w16cid:durableId="1560358766">
    <w:abstractNumId w:val="7"/>
  </w:num>
  <w:num w:numId="7" w16cid:durableId="431172676">
    <w:abstractNumId w:val="9"/>
  </w:num>
  <w:num w:numId="8" w16cid:durableId="743695">
    <w:abstractNumId w:val="4"/>
  </w:num>
  <w:num w:numId="9" w16cid:durableId="843671771">
    <w:abstractNumId w:val="6"/>
  </w:num>
  <w:num w:numId="10" w16cid:durableId="31372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F8"/>
    <w:rsid w:val="00001193"/>
    <w:rsid w:val="00001522"/>
    <w:rsid w:val="00013CA0"/>
    <w:rsid w:val="000141BD"/>
    <w:rsid w:val="00025CD8"/>
    <w:rsid w:val="0003274A"/>
    <w:rsid w:val="000344BA"/>
    <w:rsid w:val="00040892"/>
    <w:rsid w:val="00047BB4"/>
    <w:rsid w:val="000523C3"/>
    <w:rsid w:val="000566A6"/>
    <w:rsid w:val="000571F2"/>
    <w:rsid w:val="00063620"/>
    <w:rsid w:val="00064594"/>
    <w:rsid w:val="00064C4B"/>
    <w:rsid w:val="000667E5"/>
    <w:rsid w:val="0006715C"/>
    <w:rsid w:val="000706B4"/>
    <w:rsid w:val="00072089"/>
    <w:rsid w:val="00072E6E"/>
    <w:rsid w:val="00074350"/>
    <w:rsid w:val="00075162"/>
    <w:rsid w:val="00080056"/>
    <w:rsid w:val="000819A2"/>
    <w:rsid w:val="00084CC4"/>
    <w:rsid w:val="0008781D"/>
    <w:rsid w:val="000879B7"/>
    <w:rsid w:val="00091F7E"/>
    <w:rsid w:val="000946DA"/>
    <w:rsid w:val="00094C07"/>
    <w:rsid w:val="000A5453"/>
    <w:rsid w:val="000B07A4"/>
    <w:rsid w:val="000B1662"/>
    <w:rsid w:val="000B1842"/>
    <w:rsid w:val="000B3FDC"/>
    <w:rsid w:val="000B431D"/>
    <w:rsid w:val="000B552D"/>
    <w:rsid w:val="000B7B9E"/>
    <w:rsid w:val="000C301A"/>
    <w:rsid w:val="000D1AD6"/>
    <w:rsid w:val="000E11CA"/>
    <w:rsid w:val="000E3450"/>
    <w:rsid w:val="000E3536"/>
    <w:rsid w:val="000E5F60"/>
    <w:rsid w:val="000F3168"/>
    <w:rsid w:val="000F4BA1"/>
    <w:rsid w:val="000F6E34"/>
    <w:rsid w:val="00100277"/>
    <w:rsid w:val="00105383"/>
    <w:rsid w:val="0010600A"/>
    <w:rsid w:val="001069A4"/>
    <w:rsid w:val="001121E8"/>
    <w:rsid w:val="0011427F"/>
    <w:rsid w:val="00114AB5"/>
    <w:rsid w:val="0011561A"/>
    <w:rsid w:val="00125F02"/>
    <w:rsid w:val="00136B43"/>
    <w:rsid w:val="001371E6"/>
    <w:rsid w:val="00142748"/>
    <w:rsid w:val="0014619E"/>
    <w:rsid w:val="00150088"/>
    <w:rsid w:val="00162A2E"/>
    <w:rsid w:val="00164F1B"/>
    <w:rsid w:val="00173CA1"/>
    <w:rsid w:val="00173ECE"/>
    <w:rsid w:val="00183D5D"/>
    <w:rsid w:val="001918BC"/>
    <w:rsid w:val="0019238D"/>
    <w:rsid w:val="00195897"/>
    <w:rsid w:val="001A4B79"/>
    <w:rsid w:val="001A4E18"/>
    <w:rsid w:val="001B3D5E"/>
    <w:rsid w:val="001B684A"/>
    <w:rsid w:val="001B778E"/>
    <w:rsid w:val="001C0B04"/>
    <w:rsid w:val="001C3323"/>
    <w:rsid w:val="001C6DF5"/>
    <w:rsid w:val="001D0289"/>
    <w:rsid w:val="001D1181"/>
    <w:rsid w:val="001D13F4"/>
    <w:rsid w:val="001D3BEE"/>
    <w:rsid w:val="001D6CED"/>
    <w:rsid w:val="001D7140"/>
    <w:rsid w:val="001E1896"/>
    <w:rsid w:val="001E24D2"/>
    <w:rsid w:val="001E29DD"/>
    <w:rsid w:val="001E34FB"/>
    <w:rsid w:val="001E3AB3"/>
    <w:rsid w:val="001E526C"/>
    <w:rsid w:val="001E7DBB"/>
    <w:rsid w:val="001F599D"/>
    <w:rsid w:val="001F6CDC"/>
    <w:rsid w:val="001F7A14"/>
    <w:rsid w:val="00200066"/>
    <w:rsid w:val="00200B9E"/>
    <w:rsid w:val="002012AA"/>
    <w:rsid w:val="00201F7E"/>
    <w:rsid w:val="00203E1A"/>
    <w:rsid w:val="00205AF8"/>
    <w:rsid w:val="00217541"/>
    <w:rsid w:val="0022203A"/>
    <w:rsid w:val="002417C3"/>
    <w:rsid w:val="00241A10"/>
    <w:rsid w:val="002425FB"/>
    <w:rsid w:val="00243400"/>
    <w:rsid w:val="002467DE"/>
    <w:rsid w:val="002501D5"/>
    <w:rsid w:val="00255612"/>
    <w:rsid w:val="00256921"/>
    <w:rsid w:val="00260869"/>
    <w:rsid w:val="00263E23"/>
    <w:rsid w:val="00266C33"/>
    <w:rsid w:val="00267F08"/>
    <w:rsid w:val="0027658E"/>
    <w:rsid w:val="00280713"/>
    <w:rsid w:val="00286176"/>
    <w:rsid w:val="00290457"/>
    <w:rsid w:val="00292280"/>
    <w:rsid w:val="00293950"/>
    <w:rsid w:val="002951E4"/>
    <w:rsid w:val="002A0D20"/>
    <w:rsid w:val="002A1BD8"/>
    <w:rsid w:val="002A47AC"/>
    <w:rsid w:val="002A53C9"/>
    <w:rsid w:val="002B3930"/>
    <w:rsid w:val="002C60AD"/>
    <w:rsid w:val="002D0F87"/>
    <w:rsid w:val="002D2656"/>
    <w:rsid w:val="002D3966"/>
    <w:rsid w:val="002D5647"/>
    <w:rsid w:val="002D5BE7"/>
    <w:rsid w:val="002E0EE9"/>
    <w:rsid w:val="002E412F"/>
    <w:rsid w:val="002F10A5"/>
    <w:rsid w:val="002F4842"/>
    <w:rsid w:val="002F4877"/>
    <w:rsid w:val="002F67A4"/>
    <w:rsid w:val="003000A8"/>
    <w:rsid w:val="00301C33"/>
    <w:rsid w:val="003024A6"/>
    <w:rsid w:val="00302C23"/>
    <w:rsid w:val="00305A9B"/>
    <w:rsid w:val="00306256"/>
    <w:rsid w:val="0031248C"/>
    <w:rsid w:val="00314A96"/>
    <w:rsid w:val="00315CC5"/>
    <w:rsid w:val="00325477"/>
    <w:rsid w:val="00325CE3"/>
    <w:rsid w:val="00327B84"/>
    <w:rsid w:val="00331443"/>
    <w:rsid w:val="00331FEC"/>
    <w:rsid w:val="00332C40"/>
    <w:rsid w:val="0033674E"/>
    <w:rsid w:val="00341C05"/>
    <w:rsid w:val="0034507E"/>
    <w:rsid w:val="003475F6"/>
    <w:rsid w:val="00347952"/>
    <w:rsid w:val="00347D47"/>
    <w:rsid w:val="00354F45"/>
    <w:rsid w:val="00357383"/>
    <w:rsid w:val="0036281F"/>
    <w:rsid w:val="003702F4"/>
    <w:rsid w:val="0037204E"/>
    <w:rsid w:val="003754B0"/>
    <w:rsid w:val="00377B8E"/>
    <w:rsid w:val="00380F1D"/>
    <w:rsid w:val="0038328E"/>
    <w:rsid w:val="00385670"/>
    <w:rsid w:val="003869ED"/>
    <w:rsid w:val="00387562"/>
    <w:rsid w:val="0038773C"/>
    <w:rsid w:val="00394CA2"/>
    <w:rsid w:val="00395291"/>
    <w:rsid w:val="00396392"/>
    <w:rsid w:val="003A03AD"/>
    <w:rsid w:val="003A7109"/>
    <w:rsid w:val="003B18CC"/>
    <w:rsid w:val="003B5F3C"/>
    <w:rsid w:val="003B743E"/>
    <w:rsid w:val="003C06D8"/>
    <w:rsid w:val="003C5155"/>
    <w:rsid w:val="003D3A60"/>
    <w:rsid w:val="003D3C68"/>
    <w:rsid w:val="003D78CC"/>
    <w:rsid w:val="003D7FAF"/>
    <w:rsid w:val="003E0333"/>
    <w:rsid w:val="003E7462"/>
    <w:rsid w:val="003F05A4"/>
    <w:rsid w:val="003F13E8"/>
    <w:rsid w:val="003F1BAA"/>
    <w:rsid w:val="003F3C8D"/>
    <w:rsid w:val="003F3D31"/>
    <w:rsid w:val="00400D3F"/>
    <w:rsid w:val="00401AF6"/>
    <w:rsid w:val="0040401C"/>
    <w:rsid w:val="00407754"/>
    <w:rsid w:val="00411763"/>
    <w:rsid w:val="00413CB1"/>
    <w:rsid w:val="00415BE8"/>
    <w:rsid w:val="00416D57"/>
    <w:rsid w:val="004213C9"/>
    <w:rsid w:val="00422A40"/>
    <w:rsid w:val="0042525A"/>
    <w:rsid w:val="00425F58"/>
    <w:rsid w:val="00426B7B"/>
    <w:rsid w:val="004408FC"/>
    <w:rsid w:val="00443687"/>
    <w:rsid w:val="00447300"/>
    <w:rsid w:val="00447ADC"/>
    <w:rsid w:val="00454A6A"/>
    <w:rsid w:val="004605F4"/>
    <w:rsid w:val="00460D94"/>
    <w:rsid w:val="00461D15"/>
    <w:rsid w:val="00463CF0"/>
    <w:rsid w:val="00464D76"/>
    <w:rsid w:val="00465FA0"/>
    <w:rsid w:val="00466CD2"/>
    <w:rsid w:val="00472853"/>
    <w:rsid w:val="00474C02"/>
    <w:rsid w:val="004760A0"/>
    <w:rsid w:val="00476D35"/>
    <w:rsid w:val="00477593"/>
    <w:rsid w:val="00482E85"/>
    <w:rsid w:val="00492AD9"/>
    <w:rsid w:val="00493D02"/>
    <w:rsid w:val="00493DF1"/>
    <w:rsid w:val="00497842"/>
    <w:rsid w:val="004A1CE2"/>
    <w:rsid w:val="004A3202"/>
    <w:rsid w:val="004A54A7"/>
    <w:rsid w:val="004A5E6C"/>
    <w:rsid w:val="004A61FE"/>
    <w:rsid w:val="004A6A9B"/>
    <w:rsid w:val="004B0848"/>
    <w:rsid w:val="004B1872"/>
    <w:rsid w:val="004B6BAE"/>
    <w:rsid w:val="004B6C8E"/>
    <w:rsid w:val="004B7169"/>
    <w:rsid w:val="004C0863"/>
    <w:rsid w:val="004C3DF0"/>
    <w:rsid w:val="004C7719"/>
    <w:rsid w:val="004D162B"/>
    <w:rsid w:val="004D7E85"/>
    <w:rsid w:val="004E636A"/>
    <w:rsid w:val="004E6DB9"/>
    <w:rsid w:val="004E7BF0"/>
    <w:rsid w:val="004F129C"/>
    <w:rsid w:val="004F1B5F"/>
    <w:rsid w:val="004F6016"/>
    <w:rsid w:val="005035E1"/>
    <w:rsid w:val="00504441"/>
    <w:rsid w:val="00505E37"/>
    <w:rsid w:val="00506739"/>
    <w:rsid w:val="00507BB2"/>
    <w:rsid w:val="00507FDA"/>
    <w:rsid w:val="00514775"/>
    <w:rsid w:val="00514B6C"/>
    <w:rsid w:val="005240FF"/>
    <w:rsid w:val="00524524"/>
    <w:rsid w:val="0052726D"/>
    <w:rsid w:val="00531ACF"/>
    <w:rsid w:val="0053243F"/>
    <w:rsid w:val="00541317"/>
    <w:rsid w:val="005434EE"/>
    <w:rsid w:val="00543809"/>
    <w:rsid w:val="005444A1"/>
    <w:rsid w:val="00544780"/>
    <w:rsid w:val="00554D8A"/>
    <w:rsid w:val="00555018"/>
    <w:rsid w:val="00556C02"/>
    <w:rsid w:val="00571BC4"/>
    <w:rsid w:val="00573791"/>
    <w:rsid w:val="00573DEA"/>
    <w:rsid w:val="0058234F"/>
    <w:rsid w:val="00583BC7"/>
    <w:rsid w:val="005904C1"/>
    <w:rsid w:val="00593130"/>
    <w:rsid w:val="005956F8"/>
    <w:rsid w:val="005A13EE"/>
    <w:rsid w:val="005A1DD9"/>
    <w:rsid w:val="005A2A55"/>
    <w:rsid w:val="005A7E5A"/>
    <w:rsid w:val="005B2207"/>
    <w:rsid w:val="005B2F93"/>
    <w:rsid w:val="005B4800"/>
    <w:rsid w:val="005B625F"/>
    <w:rsid w:val="005B6475"/>
    <w:rsid w:val="005C00E1"/>
    <w:rsid w:val="005C0D6A"/>
    <w:rsid w:val="005D6283"/>
    <w:rsid w:val="005E04E4"/>
    <w:rsid w:val="005E2B5F"/>
    <w:rsid w:val="005E39D9"/>
    <w:rsid w:val="005E6609"/>
    <w:rsid w:val="005E6F30"/>
    <w:rsid w:val="005F0D34"/>
    <w:rsid w:val="005F19D3"/>
    <w:rsid w:val="00601D89"/>
    <w:rsid w:val="0060253A"/>
    <w:rsid w:val="00603198"/>
    <w:rsid w:val="006031C1"/>
    <w:rsid w:val="00603A26"/>
    <w:rsid w:val="00607A4E"/>
    <w:rsid w:val="00612E53"/>
    <w:rsid w:val="00612F54"/>
    <w:rsid w:val="00617781"/>
    <w:rsid w:val="00622D34"/>
    <w:rsid w:val="006233F8"/>
    <w:rsid w:val="00626671"/>
    <w:rsid w:val="00626DED"/>
    <w:rsid w:val="00633B15"/>
    <w:rsid w:val="00636054"/>
    <w:rsid w:val="00640992"/>
    <w:rsid w:val="0064440E"/>
    <w:rsid w:val="00646BAE"/>
    <w:rsid w:val="00647309"/>
    <w:rsid w:val="006503E1"/>
    <w:rsid w:val="0065120D"/>
    <w:rsid w:val="00663FC7"/>
    <w:rsid w:val="0066456F"/>
    <w:rsid w:val="00667CFE"/>
    <w:rsid w:val="00674466"/>
    <w:rsid w:val="006752F9"/>
    <w:rsid w:val="00675469"/>
    <w:rsid w:val="00681565"/>
    <w:rsid w:val="00685645"/>
    <w:rsid w:val="0068797C"/>
    <w:rsid w:val="00692F13"/>
    <w:rsid w:val="00693392"/>
    <w:rsid w:val="0069352B"/>
    <w:rsid w:val="00695FC5"/>
    <w:rsid w:val="006A1F4B"/>
    <w:rsid w:val="006A3F5E"/>
    <w:rsid w:val="006A418A"/>
    <w:rsid w:val="006A57AD"/>
    <w:rsid w:val="006B03FB"/>
    <w:rsid w:val="006B3808"/>
    <w:rsid w:val="006B3FD8"/>
    <w:rsid w:val="006B44F0"/>
    <w:rsid w:val="006C3CF4"/>
    <w:rsid w:val="006C3E78"/>
    <w:rsid w:val="006C41E5"/>
    <w:rsid w:val="006C57DB"/>
    <w:rsid w:val="006D1A4D"/>
    <w:rsid w:val="006D5015"/>
    <w:rsid w:val="006D54D1"/>
    <w:rsid w:val="006E114A"/>
    <w:rsid w:val="006E149A"/>
    <w:rsid w:val="006E308E"/>
    <w:rsid w:val="006E5192"/>
    <w:rsid w:val="006F21AA"/>
    <w:rsid w:val="006F6A5D"/>
    <w:rsid w:val="006F7980"/>
    <w:rsid w:val="006F7B59"/>
    <w:rsid w:val="00701E5C"/>
    <w:rsid w:val="00701FFE"/>
    <w:rsid w:val="00702B02"/>
    <w:rsid w:val="0070484A"/>
    <w:rsid w:val="0070574E"/>
    <w:rsid w:val="00706F3D"/>
    <w:rsid w:val="007115EF"/>
    <w:rsid w:val="00713260"/>
    <w:rsid w:val="00714025"/>
    <w:rsid w:val="00714DF2"/>
    <w:rsid w:val="00717928"/>
    <w:rsid w:val="00722718"/>
    <w:rsid w:val="00722ECD"/>
    <w:rsid w:val="00731433"/>
    <w:rsid w:val="00733405"/>
    <w:rsid w:val="00737007"/>
    <w:rsid w:val="00741F57"/>
    <w:rsid w:val="007436C9"/>
    <w:rsid w:val="00746724"/>
    <w:rsid w:val="00746B78"/>
    <w:rsid w:val="00746BD4"/>
    <w:rsid w:val="00751D24"/>
    <w:rsid w:val="007575FE"/>
    <w:rsid w:val="00761AE8"/>
    <w:rsid w:val="00762DB4"/>
    <w:rsid w:val="00763E43"/>
    <w:rsid w:val="00764349"/>
    <w:rsid w:val="007658D4"/>
    <w:rsid w:val="00786868"/>
    <w:rsid w:val="00786D2F"/>
    <w:rsid w:val="00794892"/>
    <w:rsid w:val="007A0FD7"/>
    <w:rsid w:val="007A131A"/>
    <w:rsid w:val="007A383D"/>
    <w:rsid w:val="007B0E42"/>
    <w:rsid w:val="007B64C4"/>
    <w:rsid w:val="007B6BA1"/>
    <w:rsid w:val="007B6C7E"/>
    <w:rsid w:val="007C2BE9"/>
    <w:rsid w:val="007C2C62"/>
    <w:rsid w:val="007C7BE4"/>
    <w:rsid w:val="007D2B13"/>
    <w:rsid w:val="007D78E4"/>
    <w:rsid w:val="007E3161"/>
    <w:rsid w:val="007E698A"/>
    <w:rsid w:val="007F2FE9"/>
    <w:rsid w:val="008016C6"/>
    <w:rsid w:val="00801C4B"/>
    <w:rsid w:val="00804F49"/>
    <w:rsid w:val="00805363"/>
    <w:rsid w:val="0081395B"/>
    <w:rsid w:val="00813CE6"/>
    <w:rsid w:val="00816543"/>
    <w:rsid w:val="00817D4C"/>
    <w:rsid w:val="00823DD3"/>
    <w:rsid w:val="0082513E"/>
    <w:rsid w:val="00827B07"/>
    <w:rsid w:val="00830B0C"/>
    <w:rsid w:val="008354A5"/>
    <w:rsid w:val="008441E2"/>
    <w:rsid w:val="00846FE8"/>
    <w:rsid w:val="0084766F"/>
    <w:rsid w:val="00847C4F"/>
    <w:rsid w:val="0085423C"/>
    <w:rsid w:val="00854696"/>
    <w:rsid w:val="00857B3C"/>
    <w:rsid w:val="00861035"/>
    <w:rsid w:val="0086533B"/>
    <w:rsid w:val="00870935"/>
    <w:rsid w:val="008748AD"/>
    <w:rsid w:val="00881444"/>
    <w:rsid w:val="00883604"/>
    <w:rsid w:val="0089038E"/>
    <w:rsid w:val="00896645"/>
    <w:rsid w:val="008A033B"/>
    <w:rsid w:val="008A0A50"/>
    <w:rsid w:val="008A524D"/>
    <w:rsid w:val="008B1345"/>
    <w:rsid w:val="008B3695"/>
    <w:rsid w:val="008B4225"/>
    <w:rsid w:val="008B454C"/>
    <w:rsid w:val="008B5CA3"/>
    <w:rsid w:val="008C0A72"/>
    <w:rsid w:val="008C0EA7"/>
    <w:rsid w:val="008C12D1"/>
    <w:rsid w:val="008C1C4A"/>
    <w:rsid w:val="008D2DCA"/>
    <w:rsid w:val="008E07E8"/>
    <w:rsid w:val="008E0AF4"/>
    <w:rsid w:val="008E16BD"/>
    <w:rsid w:val="008E227F"/>
    <w:rsid w:val="008E2795"/>
    <w:rsid w:val="008E4CFC"/>
    <w:rsid w:val="008F11A5"/>
    <w:rsid w:val="008F3E82"/>
    <w:rsid w:val="008F5BC0"/>
    <w:rsid w:val="009001F4"/>
    <w:rsid w:val="00906893"/>
    <w:rsid w:val="00906D94"/>
    <w:rsid w:val="00907068"/>
    <w:rsid w:val="0090722B"/>
    <w:rsid w:val="00915C75"/>
    <w:rsid w:val="00920024"/>
    <w:rsid w:val="00920CF9"/>
    <w:rsid w:val="00920D7D"/>
    <w:rsid w:val="00923177"/>
    <w:rsid w:val="00925766"/>
    <w:rsid w:val="00926B58"/>
    <w:rsid w:val="00927B99"/>
    <w:rsid w:val="0093193C"/>
    <w:rsid w:val="009349DE"/>
    <w:rsid w:val="00934C5A"/>
    <w:rsid w:val="00935A5E"/>
    <w:rsid w:val="00935D44"/>
    <w:rsid w:val="009365ED"/>
    <w:rsid w:val="009372A3"/>
    <w:rsid w:val="00943C5C"/>
    <w:rsid w:val="009504EA"/>
    <w:rsid w:val="009533F0"/>
    <w:rsid w:val="00954192"/>
    <w:rsid w:val="00954217"/>
    <w:rsid w:val="009550BA"/>
    <w:rsid w:val="00960370"/>
    <w:rsid w:val="00962162"/>
    <w:rsid w:val="00962BBD"/>
    <w:rsid w:val="00967358"/>
    <w:rsid w:val="009673DC"/>
    <w:rsid w:val="00971C97"/>
    <w:rsid w:val="00977717"/>
    <w:rsid w:val="00977C60"/>
    <w:rsid w:val="0098015E"/>
    <w:rsid w:val="00982D20"/>
    <w:rsid w:val="00983CE2"/>
    <w:rsid w:val="00984A7E"/>
    <w:rsid w:val="00995753"/>
    <w:rsid w:val="009A01DF"/>
    <w:rsid w:val="009A076E"/>
    <w:rsid w:val="009A1777"/>
    <w:rsid w:val="009A3101"/>
    <w:rsid w:val="009A76BE"/>
    <w:rsid w:val="009B3E8A"/>
    <w:rsid w:val="009B5762"/>
    <w:rsid w:val="009C5645"/>
    <w:rsid w:val="009C7636"/>
    <w:rsid w:val="009D0751"/>
    <w:rsid w:val="009D3E35"/>
    <w:rsid w:val="009D4756"/>
    <w:rsid w:val="009E2E7B"/>
    <w:rsid w:val="009E4E1A"/>
    <w:rsid w:val="009E7CC1"/>
    <w:rsid w:val="009F296D"/>
    <w:rsid w:val="009F2B1A"/>
    <w:rsid w:val="009F2D7C"/>
    <w:rsid w:val="009F36BF"/>
    <w:rsid w:val="00A004CB"/>
    <w:rsid w:val="00A047AB"/>
    <w:rsid w:val="00A05AEB"/>
    <w:rsid w:val="00A1299F"/>
    <w:rsid w:val="00A166BD"/>
    <w:rsid w:val="00A20064"/>
    <w:rsid w:val="00A214DC"/>
    <w:rsid w:val="00A30776"/>
    <w:rsid w:val="00A32A29"/>
    <w:rsid w:val="00A544B9"/>
    <w:rsid w:val="00A55FE2"/>
    <w:rsid w:val="00A606B8"/>
    <w:rsid w:val="00A65FB2"/>
    <w:rsid w:val="00A66974"/>
    <w:rsid w:val="00A73723"/>
    <w:rsid w:val="00A758A5"/>
    <w:rsid w:val="00A7692D"/>
    <w:rsid w:val="00A8756B"/>
    <w:rsid w:val="00A955D2"/>
    <w:rsid w:val="00AA01D0"/>
    <w:rsid w:val="00AA05A9"/>
    <w:rsid w:val="00AA19C5"/>
    <w:rsid w:val="00AA25AB"/>
    <w:rsid w:val="00AA2BBC"/>
    <w:rsid w:val="00AA3576"/>
    <w:rsid w:val="00AB352C"/>
    <w:rsid w:val="00AB41DE"/>
    <w:rsid w:val="00AB6DDD"/>
    <w:rsid w:val="00AC1179"/>
    <w:rsid w:val="00AC1DA2"/>
    <w:rsid w:val="00AC2084"/>
    <w:rsid w:val="00AC4E0D"/>
    <w:rsid w:val="00AD7F63"/>
    <w:rsid w:val="00AE4ECB"/>
    <w:rsid w:val="00AE55A6"/>
    <w:rsid w:val="00AF02F7"/>
    <w:rsid w:val="00AF2E7B"/>
    <w:rsid w:val="00AF42E5"/>
    <w:rsid w:val="00B03A86"/>
    <w:rsid w:val="00B048BA"/>
    <w:rsid w:val="00B061B9"/>
    <w:rsid w:val="00B06B3A"/>
    <w:rsid w:val="00B06DB1"/>
    <w:rsid w:val="00B07495"/>
    <w:rsid w:val="00B07EF9"/>
    <w:rsid w:val="00B131E7"/>
    <w:rsid w:val="00B13A07"/>
    <w:rsid w:val="00B15EF5"/>
    <w:rsid w:val="00B20D95"/>
    <w:rsid w:val="00B22A06"/>
    <w:rsid w:val="00B22E6E"/>
    <w:rsid w:val="00B24548"/>
    <w:rsid w:val="00B27196"/>
    <w:rsid w:val="00B33994"/>
    <w:rsid w:val="00B505E6"/>
    <w:rsid w:val="00B548CD"/>
    <w:rsid w:val="00B618D5"/>
    <w:rsid w:val="00B63478"/>
    <w:rsid w:val="00B64CC8"/>
    <w:rsid w:val="00B707FD"/>
    <w:rsid w:val="00B748A3"/>
    <w:rsid w:val="00B838D6"/>
    <w:rsid w:val="00B95BA1"/>
    <w:rsid w:val="00BA0B05"/>
    <w:rsid w:val="00BA0BC7"/>
    <w:rsid w:val="00BA117B"/>
    <w:rsid w:val="00BA1A47"/>
    <w:rsid w:val="00BA4CA0"/>
    <w:rsid w:val="00BB1E81"/>
    <w:rsid w:val="00BB281D"/>
    <w:rsid w:val="00BB2DD9"/>
    <w:rsid w:val="00BB6F4D"/>
    <w:rsid w:val="00BC1DCF"/>
    <w:rsid w:val="00BC35D2"/>
    <w:rsid w:val="00BC3DB4"/>
    <w:rsid w:val="00BC59AF"/>
    <w:rsid w:val="00BC5D4D"/>
    <w:rsid w:val="00BD05F5"/>
    <w:rsid w:val="00BD2086"/>
    <w:rsid w:val="00BD21A8"/>
    <w:rsid w:val="00BD52AB"/>
    <w:rsid w:val="00BD6167"/>
    <w:rsid w:val="00BD7F21"/>
    <w:rsid w:val="00BE0AFA"/>
    <w:rsid w:val="00BE2318"/>
    <w:rsid w:val="00BE24A9"/>
    <w:rsid w:val="00BE7BB8"/>
    <w:rsid w:val="00BF5558"/>
    <w:rsid w:val="00BF581E"/>
    <w:rsid w:val="00BF5DC2"/>
    <w:rsid w:val="00BF7C12"/>
    <w:rsid w:val="00C0376A"/>
    <w:rsid w:val="00C05968"/>
    <w:rsid w:val="00C07CA4"/>
    <w:rsid w:val="00C11A98"/>
    <w:rsid w:val="00C21DA9"/>
    <w:rsid w:val="00C22412"/>
    <w:rsid w:val="00C253A1"/>
    <w:rsid w:val="00C27353"/>
    <w:rsid w:val="00C27F11"/>
    <w:rsid w:val="00C31D65"/>
    <w:rsid w:val="00C340B5"/>
    <w:rsid w:val="00C45EA0"/>
    <w:rsid w:val="00C606CA"/>
    <w:rsid w:val="00C64539"/>
    <w:rsid w:val="00C7497E"/>
    <w:rsid w:val="00C74D5C"/>
    <w:rsid w:val="00C766D3"/>
    <w:rsid w:val="00C81198"/>
    <w:rsid w:val="00C8256A"/>
    <w:rsid w:val="00C845A7"/>
    <w:rsid w:val="00C850B7"/>
    <w:rsid w:val="00C96847"/>
    <w:rsid w:val="00CA4915"/>
    <w:rsid w:val="00CA5E35"/>
    <w:rsid w:val="00CB1CB9"/>
    <w:rsid w:val="00CB3824"/>
    <w:rsid w:val="00CB3F6E"/>
    <w:rsid w:val="00CB5A7C"/>
    <w:rsid w:val="00CC58E2"/>
    <w:rsid w:val="00CD126D"/>
    <w:rsid w:val="00CD5D51"/>
    <w:rsid w:val="00CD7FED"/>
    <w:rsid w:val="00CE1051"/>
    <w:rsid w:val="00CE3442"/>
    <w:rsid w:val="00CE6967"/>
    <w:rsid w:val="00CE7DE8"/>
    <w:rsid w:val="00CF0B3B"/>
    <w:rsid w:val="00CF2560"/>
    <w:rsid w:val="00CF5B83"/>
    <w:rsid w:val="00CF7496"/>
    <w:rsid w:val="00D00363"/>
    <w:rsid w:val="00D05479"/>
    <w:rsid w:val="00D06894"/>
    <w:rsid w:val="00D10B4D"/>
    <w:rsid w:val="00D11338"/>
    <w:rsid w:val="00D17A4F"/>
    <w:rsid w:val="00D17C50"/>
    <w:rsid w:val="00D22B39"/>
    <w:rsid w:val="00D30AEE"/>
    <w:rsid w:val="00D362F8"/>
    <w:rsid w:val="00D379D7"/>
    <w:rsid w:val="00D40F06"/>
    <w:rsid w:val="00D44F41"/>
    <w:rsid w:val="00D46313"/>
    <w:rsid w:val="00D518AC"/>
    <w:rsid w:val="00D51EAF"/>
    <w:rsid w:val="00D531C9"/>
    <w:rsid w:val="00D57B66"/>
    <w:rsid w:val="00D603BA"/>
    <w:rsid w:val="00D6077A"/>
    <w:rsid w:val="00D653FE"/>
    <w:rsid w:val="00D67822"/>
    <w:rsid w:val="00D67AA2"/>
    <w:rsid w:val="00D70379"/>
    <w:rsid w:val="00D71916"/>
    <w:rsid w:val="00D81962"/>
    <w:rsid w:val="00D838ED"/>
    <w:rsid w:val="00D83B16"/>
    <w:rsid w:val="00D83C15"/>
    <w:rsid w:val="00D85ECA"/>
    <w:rsid w:val="00D86371"/>
    <w:rsid w:val="00D865FB"/>
    <w:rsid w:val="00D877D5"/>
    <w:rsid w:val="00D9011B"/>
    <w:rsid w:val="00D9093E"/>
    <w:rsid w:val="00D90E20"/>
    <w:rsid w:val="00D978C0"/>
    <w:rsid w:val="00DA46E3"/>
    <w:rsid w:val="00DA4F16"/>
    <w:rsid w:val="00DB0C0F"/>
    <w:rsid w:val="00DB4D58"/>
    <w:rsid w:val="00DC38BA"/>
    <w:rsid w:val="00DD183D"/>
    <w:rsid w:val="00DD4D0D"/>
    <w:rsid w:val="00DD5760"/>
    <w:rsid w:val="00DD69A4"/>
    <w:rsid w:val="00DD6E82"/>
    <w:rsid w:val="00DD7DFC"/>
    <w:rsid w:val="00DE0E95"/>
    <w:rsid w:val="00DE1038"/>
    <w:rsid w:val="00DE39A3"/>
    <w:rsid w:val="00DF7AEC"/>
    <w:rsid w:val="00E07861"/>
    <w:rsid w:val="00E07F41"/>
    <w:rsid w:val="00E14343"/>
    <w:rsid w:val="00E2090D"/>
    <w:rsid w:val="00E22A16"/>
    <w:rsid w:val="00E23705"/>
    <w:rsid w:val="00E23EF1"/>
    <w:rsid w:val="00E255AD"/>
    <w:rsid w:val="00E25EDF"/>
    <w:rsid w:val="00E354FD"/>
    <w:rsid w:val="00E35E1B"/>
    <w:rsid w:val="00E3627A"/>
    <w:rsid w:val="00E36299"/>
    <w:rsid w:val="00E37E38"/>
    <w:rsid w:val="00E40160"/>
    <w:rsid w:val="00E54336"/>
    <w:rsid w:val="00E54887"/>
    <w:rsid w:val="00E55BC8"/>
    <w:rsid w:val="00E55BE3"/>
    <w:rsid w:val="00E573AF"/>
    <w:rsid w:val="00E57CAE"/>
    <w:rsid w:val="00E67228"/>
    <w:rsid w:val="00E75A3A"/>
    <w:rsid w:val="00E75C0C"/>
    <w:rsid w:val="00E770F2"/>
    <w:rsid w:val="00E81D2A"/>
    <w:rsid w:val="00E81F27"/>
    <w:rsid w:val="00E91044"/>
    <w:rsid w:val="00E93EDD"/>
    <w:rsid w:val="00E9750A"/>
    <w:rsid w:val="00EA0A66"/>
    <w:rsid w:val="00EA2AE9"/>
    <w:rsid w:val="00EA4493"/>
    <w:rsid w:val="00EA584B"/>
    <w:rsid w:val="00EA7917"/>
    <w:rsid w:val="00EB2097"/>
    <w:rsid w:val="00EB5926"/>
    <w:rsid w:val="00EB610B"/>
    <w:rsid w:val="00EB6AB7"/>
    <w:rsid w:val="00EB7FA4"/>
    <w:rsid w:val="00EC39CE"/>
    <w:rsid w:val="00EC5AD5"/>
    <w:rsid w:val="00EC638A"/>
    <w:rsid w:val="00EC6404"/>
    <w:rsid w:val="00EC75B6"/>
    <w:rsid w:val="00EC77BF"/>
    <w:rsid w:val="00ED150D"/>
    <w:rsid w:val="00ED6105"/>
    <w:rsid w:val="00ED7BB2"/>
    <w:rsid w:val="00EE0DA9"/>
    <w:rsid w:val="00EE18F3"/>
    <w:rsid w:val="00EE362D"/>
    <w:rsid w:val="00EE4B3B"/>
    <w:rsid w:val="00EF28D2"/>
    <w:rsid w:val="00F01CEB"/>
    <w:rsid w:val="00F033D0"/>
    <w:rsid w:val="00F04923"/>
    <w:rsid w:val="00F11A91"/>
    <w:rsid w:val="00F1715E"/>
    <w:rsid w:val="00F20BFB"/>
    <w:rsid w:val="00F23956"/>
    <w:rsid w:val="00F250F3"/>
    <w:rsid w:val="00F26556"/>
    <w:rsid w:val="00F345DA"/>
    <w:rsid w:val="00F61DEC"/>
    <w:rsid w:val="00F700AF"/>
    <w:rsid w:val="00F73AD7"/>
    <w:rsid w:val="00F81E52"/>
    <w:rsid w:val="00F9120F"/>
    <w:rsid w:val="00F93E77"/>
    <w:rsid w:val="00FA697F"/>
    <w:rsid w:val="00FA6A18"/>
    <w:rsid w:val="00FA7C68"/>
    <w:rsid w:val="00FB0CF8"/>
    <w:rsid w:val="00FB1254"/>
    <w:rsid w:val="00FB39ED"/>
    <w:rsid w:val="00FC0B23"/>
    <w:rsid w:val="00FC1CDF"/>
    <w:rsid w:val="00FC1D5E"/>
    <w:rsid w:val="00FC3D94"/>
    <w:rsid w:val="00FC49FD"/>
    <w:rsid w:val="00FC5E6B"/>
    <w:rsid w:val="00FC699B"/>
    <w:rsid w:val="00FD0CF3"/>
    <w:rsid w:val="00FD3025"/>
    <w:rsid w:val="00FD6365"/>
    <w:rsid w:val="00FD7D6E"/>
    <w:rsid w:val="00FE3B5D"/>
    <w:rsid w:val="00FE4449"/>
    <w:rsid w:val="00FE5CD6"/>
    <w:rsid w:val="00FF1F92"/>
    <w:rsid w:val="00FF3E34"/>
    <w:rsid w:val="00FF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2C0E1"/>
  <w15:chartTrackingRefBased/>
  <w15:docId w15:val="{4AAA2DFB-36C0-714B-AC12-684FBBA4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C5"/>
    <w:pPr>
      <w:ind w:left="720"/>
      <w:contextualSpacing/>
    </w:pPr>
  </w:style>
  <w:style w:type="character" w:styleId="PlaceholderText">
    <w:name w:val="Placeholder Text"/>
    <w:basedOn w:val="DefaultParagraphFont"/>
    <w:uiPriority w:val="99"/>
    <w:semiHidden/>
    <w:rsid w:val="00D83C15"/>
    <w:rPr>
      <w:color w:val="808080"/>
    </w:rPr>
  </w:style>
  <w:style w:type="numbering" w:customStyle="1" w:styleId="CurrentList1">
    <w:name w:val="Current List1"/>
    <w:uiPriority w:val="99"/>
    <w:rsid w:val="00FF3E3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Robert J</dc:creator>
  <cp:keywords/>
  <dc:description/>
  <cp:lastModifiedBy>Alvarez, Robert J</cp:lastModifiedBy>
  <cp:revision>996</cp:revision>
  <dcterms:created xsi:type="dcterms:W3CDTF">2023-05-13T04:34:00Z</dcterms:created>
  <dcterms:modified xsi:type="dcterms:W3CDTF">2023-12-28T21:33:00Z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2023-05-13T04:35:12Z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e9f36776-a707-4033-917e-ff59b2bb466a</vt:lpwstr>
  </property>
  <property fmtid="{D5CDD505-2E9C-101B-9397-08002B2CF9AE}" pid="8" name="MSIP_Label_b73649dc-6fee-4eb8-a128-734c3c842ea8_ContentBits">
    <vt:lpwstr>0</vt:lpwstr>
  </property>
</Properties>
</file>